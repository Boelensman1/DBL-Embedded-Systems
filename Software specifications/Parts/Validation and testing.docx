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1C3C9" w14:textId="77777777" w:rsidR="006E46D6" w:rsidRDefault="007060C2">
      <w:pPr>
        <w:pStyle w:val="Heading1"/>
        <w:rPr>
          <w:ins w:id="0" w:author="Keet, M." w:date="2015-03-10T14:03:00Z"/>
        </w:rPr>
        <w:pPrChange w:id="1" w:author="Keet, M." w:date="2015-03-10T14:03:00Z">
          <w:pPr/>
        </w:pPrChange>
      </w:pPr>
      <w:ins w:id="2" w:author="Keet, M." w:date="2015-03-10T14:03:00Z">
        <w:r>
          <w:t>In-output dependencies</w:t>
        </w:r>
      </w:ins>
    </w:p>
    <w:p w14:paraId="6440E031" w14:textId="77777777" w:rsidR="007060C2" w:rsidRDefault="007060C2">
      <w:pPr>
        <w:pStyle w:val="Heading2"/>
        <w:rPr>
          <w:ins w:id="3" w:author="Keet, M." w:date="2015-03-10T14:04:00Z"/>
        </w:rPr>
        <w:pPrChange w:id="4" w:author="Keet, M." w:date="2015-03-10T14:03:00Z">
          <w:pPr/>
        </w:pPrChange>
      </w:pPr>
      <w:ins w:id="5" w:author="Keet, M." w:date="2015-03-10T14:03:00Z">
        <w:r>
          <w:t>Lens lamp of the black white detector</w:t>
        </w:r>
      </w:ins>
    </w:p>
    <w:p w14:paraId="27E5A067" w14:textId="77777777" w:rsidR="007060C2" w:rsidRDefault="007060C2">
      <w:pPr>
        <w:rPr>
          <w:ins w:id="6" w:author="Keet, M." w:date="2015-03-10T14:08:00Z"/>
        </w:rPr>
      </w:pPr>
      <w:ins w:id="7" w:author="Keet, M." w:date="2015-03-10T14:06:00Z">
        <w:r>
          <w:t xml:space="preserve">Check if the measured time matches the time it takes </w:t>
        </w:r>
      </w:ins>
      <w:ins w:id="8" w:author="Keet, M." w:date="2015-03-10T14:07:00Z">
        <w:r>
          <w:t xml:space="preserve">from detecting the disc to the lens lamp going on. </w:t>
        </w:r>
      </w:ins>
      <w:ins w:id="9" w:author="Keet, M." w:date="2015-03-10T14:08:00Z">
        <w:r>
          <w:t xml:space="preserve">If this differs half a second or more, this is too much. </w:t>
        </w:r>
      </w:ins>
    </w:p>
    <w:p w14:paraId="2F4758C6" w14:textId="77777777" w:rsidR="007060C2" w:rsidRDefault="007060C2">
      <w:pPr>
        <w:pStyle w:val="Heading2"/>
        <w:rPr>
          <w:ins w:id="10" w:author="Keet, M." w:date="2015-03-10T14:09:00Z"/>
        </w:rPr>
        <w:pPrChange w:id="11" w:author="Keet, M." w:date="2015-03-10T14:09:00Z">
          <w:pPr/>
        </w:pPrChange>
      </w:pPr>
      <w:ins w:id="12" w:author="Keet, M." w:date="2015-03-10T14:09:00Z">
        <w:r>
          <w:t>Lens lamp of the position sensor</w:t>
        </w:r>
      </w:ins>
    </w:p>
    <w:p w14:paraId="5F257719" w14:textId="77777777" w:rsidR="007060C2" w:rsidRDefault="00AF0DF1">
      <w:pPr>
        <w:rPr>
          <w:ins w:id="13" w:author="Keet, M." w:date="2015-03-10T14:19:00Z"/>
        </w:rPr>
      </w:pPr>
      <w:ins w:id="14" w:author="Keet, M." w:date="2015-03-10T14:15:00Z">
        <w:r>
          <w:t>If the LED state indicator is on and you press the “START/STOP” button, the lens lamp</w:t>
        </w:r>
      </w:ins>
      <w:ins w:id="15" w:author="Keet, M." w:date="2015-03-10T14:19:00Z">
        <w:r>
          <w:t xml:space="preserve"> should</w:t>
        </w:r>
      </w:ins>
      <w:ins w:id="16" w:author="Keet, M." w:date="2015-03-10T14:15:00Z">
        <w:r>
          <w:t xml:space="preserve"> go on. </w:t>
        </w:r>
      </w:ins>
      <w:ins w:id="17" w:author="Keet, M." w:date="2015-03-10T14:17:00Z">
        <w:r>
          <w:t xml:space="preserve">If the LED state indicator is off and the </w:t>
        </w:r>
      </w:ins>
      <w:ins w:id="18" w:author="Keet, M." w:date="2015-03-10T14:18:00Z">
        <w:r>
          <w:t>“START/STOP” or “ABORT” button is pressed the lens lamp</w:t>
        </w:r>
      </w:ins>
      <w:ins w:id="19" w:author="Keet, M." w:date="2015-03-10T14:19:00Z">
        <w:r>
          <w:t xml:space="preserve"> should</w:t>
        </w:r>
      </w:ins>
      <w:ins w:id="20" w:author="Keet, M." w:date="2015-03-10T14:18:00Z">
        <w:r>
          <w:t xml:space="preserve"> go off. </w:t>
        </w:r>
      </w:ins>
    </w:p>
    <w:p w14:paraId="3B56EBC0" w14:textId="77777777" w:rsidR="00AF0DF1" w:rsidRDefault="00AF0DF1">
      <w:pPr>
        <w:pStyle w:val="Heading2"/>
        <w:rPr>
          <w:ins w:id="21" w:author="Keet, M." w:date="2015-03-10T14:19:00Z"/>
        </w:rPr>
        <w:pPrChange w:id="22" w:author="Keet, M." w:date="2015-03-10T14:19:00Z">
          <w:pPr/>
        </w:pPrChange>
      </w:pPr>
      <w:ins w:id="23" w:author="Keet, M." w:date="2015-03-10T14:19:00Z">
        <w:r>
          <w:t>Engine of the conveyer belt</w:t>
        </w:r>
      </w:ins>
    </w:p>
    <w:p w14:paraId="109EED49" w14:textId="77777777" w:rsidR="00AF0DF1" w:rsidRDefault="00D21C0A">
      <w:pPr>
        <w:rPr>
          <w:ins w:id="24" w:author="Keet, M." w:date="2015-03-10T14:27:00Z"/>
        </w:rPr>
      </w:pPr>
      <w:ins w:id="25" w:author="Keet, M." w:date="2015-03-10T14:24:00Z">
        <w:r>
          <w:t>If the LED state indicator is on and you press the “START/STOP” button, the engine should turn, resulting in the conveyer belt</w:t>
        </w:r>
      </w:ins>
      <w:ins w:id="26" w:author="Keet, M." w:date="2015-03-10T14:25:00Z">
        <w:r>
          <w:t>’s top moving from the storage to the sorter</w:t>
        </w:r>
      </w:ins>
      <w:ins w:id="27" w:author="Keet, M." w:date="2015-03-10T14:24:00Z">
        <w:r>
          <w:t xml:space="preserve">. If the LED state indicator is off and the “START/STOP” is pressed the </w:t>
        </w:r>
      </w:ins>
      <w:ins w:id="28" w:author="Keet, M." w:date="2015-03-10T14:26:00Z">
        <w:r>
          <w:t>engine should go off, after the discs on the conveyer belt are processed</w:t>
        </w:r>
      </w:ins>
      <w:ins w:id="29" w:author="Keet, M." w:date="2015-03-10T14:24:00Z">
        <w:r>
          <w:t xml:space="preserve">. </w:t>
        </w:r>
      </w:ins>
      <w:ins w:id="30" w:author="Keet, M." w:date="2015-03-10T14:26:00Z">
        <w:r>
          <w:t>If the LED state indicator is off and the “</w:t>
        </w:r>
      </w:ins>
      <w:ins w:id="31" w:author="Keet, M." w:date="2015-03-10T14:27:00Z">
        <w:r>
          <w:t>ABORT</w:t>
        </w:r>
      </w:ins>
      <w:ins w:id="32" w:author="Keet, M." w:date="2015-03-10T14:26:00Z">
        <w:r>
          <w:t>” is pressed the engine should go off</w:t>
        </w:r>
      </w:ins>
      <w:ins w:id="33" w:author="Keet, M." w:date="2015-03-10T14:27:00Z">
        <w:r>
          <w:t xml:space="preserve"> within 50ms. </w:t>
        </w:r>
      </w:ins>
    </w:p>
    <w:p w14:paraId="3C01B667" w14:textId="77777777" w:rsidR="00D21C0A" w:rsidRDefault="00D21C0A">
      <w:pPr>
        <w:pStyle w:val="Heading2"/>
        <w:rPr>
          <w:ins w:id="34" w:author="Keet, M." w:date="2015-03-10T14:27:00Z"/>
        </w:rPr>
        <w:pPrChange w:id="35" w:author="Keet, M." w:date="2015-03-10T14:27:00Z">
          <w:pPr/>
        </w:pPrChange>
      </w:pPr>
      <w:ins w:id="36" w:author="Keet, M." w:date="2015-03-10T14:27:00Z">
        <w:r>
          <w:t>Engine of the feeder</w:t>
        </w:r>
      </w:ins>
    </w:p>
    <w:p w14:paraId="28BF5FB1" w14:textId="77777777" w:rsidR="00D21C0A" w:rsidRDefault="00D21C0A">
      <w:pPr>
        <w:rPr>
          <w:ins w:id="37" w:author="Keet, M." w:date="2015-03-10T14:30:00Z"/>
        </w:rPr>
      </w:pPr>
      <w:ins w:id="38" w:author="Keet, M." w:date="2015-03-10T14:28:00Z">
        <w:r>
          <w:t xml:space="preserve">To validate the engine of the feeder you can do </w:t>
        </w:r>
      </w:ins>
      <w:ins w:id="39" w:author="Keet, M." w:date="2015-03-10T14:30:00Z">
        <w:r>
          <w:t>the same as with the validation of</w:t>
        </w:r>
      </w:ins>
      <w:ins w:id="40" w:author="Keet, M." w:date="2015-03-10T14:28:00Z">
        <w:r>
          <w:t xml:space="preserve"> </w:t>
        </w:r>
        <w:r>
          <w:rPr>
            <w:i/>
          </w:rPr>
          <w:t>Engine of the conveyer belt</w:t>
        </w:r>
      </w:ins>
      <w:ins w:id="41" w:author="Keet, M." w:date="2015-03-10T14:30:00Z">
        <w:r w:rsidR="00C13C10">
          <w:t xml:space="preserve">, but </w:t>
        </w:r>
      </w:ins>
      <w:ins w:id="42" w:author="Keet, M." w:date="2015-03-10T14:42:00Z">
        <w:r w:rsidR="004C748B">
          <w:t xml:space="preserve">the turning should be clockwise when viewing the </w:t>
        </w:r>
      </w:ins>
      <w:ins w:id="43" w:author="Keet, M." w:date="2015-03-10T14:43:00Z">
        <w:r w:rsidR="004C748B">
          <w:t>machine</w:t>
        </w:r>
      </w:ins>
      <w:ins w:id="44" w:author="Keet, M." w:date="2015-03-10T14:42:00Z">
        <w:r w:rsidR="004C748B">
          <w:t xml:space="preserve"> </w:t>
        </w:r>
      </w:ins>
      <w:ins w:id="45" w:author="Keet, M." w:date="2015-03-10T14:43:00Z">
        <w:r w:rsidR="004C748B">
          <w:t>top down</w:t>
        </w:r>
      </w:ins>
      <w:ins w:id="46" w:author="Keet, M." w:date="2015-03-10T14:42:00Z">
        <w:r w:rsidR="004C748B">
          <w:t xml:space="preserve">. </w:t>
        </w:r>
      </w:ins>
    </w:p>
    <w:p w14:paraId="50C6CDB6" w14:textId="77777777" w:rsidR="00D21C0A" w:rsidRDefault="00C13C10">
      <w:pPr>
        <w:pStyle w:val="Heading2"/>
        <w:rPr>
          <w:ins w:id="47" w:author="Keet, M." w:date="2015-03-10T14:33:00Z"/>
        </w:rPr>
        <w:pPrChange w:id="48" w:author="Keet, M." w:date="2015-03-10T14:33:00Z">
          <w:pPr/>
        </w:pPrChange>
      </w:pPr>
      <w:ins w:id="49" w:author="Keet, M." w:date="2015-03-10T14:33:00Z">
        <w:r>
          <w:t>Engine of the sorter</w:t>
        </w:r>
      </w:ins>
    </w:p>
    <w:p w14:paraId="75CE92BC" w14:textId="77777777" w:rsidR="00C13C10" w:rsidRDefault="00C13C10">
      <w:pPr>
        <w:rPr>
          <w:ins w:id="50" w:author="Keet, M." w:date="2015-03-10T14:53:00Z"/>
        </w:rPr>
      </w:pPr>
      <w:ins w:id="51" w:author="Keet, M." w:date="2015-03-10T14:39:00Z">
        <w:r>
          <w:t xml:space="preserve">To validate the engine of the sorter you can do the same as with the validation of </w:t>
        </w:r>
        <w:r>
          <w:rPr>
            <w:i/>
          </w:rPr>
          <w:t>Engine of the conveyer belt</w:t>
        </w:r>
        <w:r>
          <w:t xml:space="preserve">, but there are added conditions. </w:t>
        </w:r>
      </w:ins>
      <w:ins w:id="52" w:author="Keet, M." w:date="2015-03-10T14:44:00Z">
        <w:r w:rsidR="004C748B">
          <w:t xml:space="preserve">The engine moves when it gets a signal from the colour detector, resulting in the sorter arm </w:t>
        </w:r>
      </w:ins>
      <w:ins w:id="53" w:author="Keet, M." w:date="2015-03-10T14:51:00Z">
        <w:r w:rsidR="004C748B">
          <w:t>going</w:t>
        </w:r>
      </w:ins>
      <w:ins w:id="54" w:author="Keet, M." w:date="2015-03-10T14:44:00Z">
        <w:r w:rsidR="004C748B">
          <w:t xml:space="preserve"> </w:t>
        </w:r>
        <w:commentRangeStart w:id="55"/>
        <w:r w:rsidR="004C748B">
          <w:t>down</w:t>
        </w:r>
      </w:ins>
      <w:commentRangeEnd w:id="55"/>
      <w:ins w:id="56" w:author="Keet, M." w:date="2015-03-10T14:46:00Z">
        <w:r w:rsidR="004C748B">
          <w:rPr>
            <w:rStyle w:val="CommentReference"/>
          </w:rPr>
          <w:commentReference w:id="55"/>
        </w:r>
      </w:ins>
      <w:ins w:id="57" w:author="Keet, M." w:date="2015-03-10T14:44:00Z">
        <w:r w:rsidR="004C748B">
          <w:t xml:space="preserve">. </w:t>
        </w:r>
      </w:ins>
      <w:ins w:id="58" w:author="Keet, M." w:date="2015-03-10T14:51:00Z">
        <w:r w:rsidR="004C748B">
          <w:t xml:space="preserve">If the arm is down and the timer signals it’s time to go up, the engine makes sure to do so. </w:t>
        </w:r>
      </w:ins>
    </w:p>
    <w:p w14:paraId="10E02B6A" w14:textId="77777777" w:rsidR="0034241E" w:rsidRDefault="0034241E">
      <w:pPr>
        <w:pStyle w:val="Heading2"/>
        <w:rPr>
          <w:ins w:id="59" w:author="Keet, M." w:date="2015-03-10T14:53:00Z"/>
        </w:rPr>
        <w:pPrChange w:id="60" w:author="Keet, M." w:date="2015-03-10T14:53:00Z">
          <w:pPr/>
        </w:pPrChange>
      </w:pPr>
      <w:ins w:id="61" w:author="Keet, M." w:date="2015-03-10T14:53:00Z">
        <w:r>
          <w:t>Display for counting</w:t>
        </w:r>
      </w:ins>
    </w:p>
    <w:p w14:paraId="02EE3164" w14:textId="77777777" w:rsidR="0034241E" w:rsidRDefault="0034241E">
      <w:pPr>
        <w:rPr>
          <w:ins w:id="62" w:author="Keet, M." w:date="2015-03-10T14:55:00Z"/>
        </w:rPr>
      </w:pPr>
      <w:ins w:id="63" w:author="Keet, M." w:date="2015-03-10T14:53:00Z">
        <w:r>
          <w:t xml:space="preserve">To check if the counters are correct, we perform a test where the disc are in random order. </w:t>
        </w:r>
      </w:ins>
      <w:ins w:id="64" w:author="Keet, M." w:date="2015-03-10T14:54:00Z">
        <w:r>
          <w:t xml:space="preserve">Then we manually verify if the displayed amount is the same as the actual amount. </w:t>
        </w:r>
      </w:ins>
    </w:p>
    <w:p w14:paraId="06E97F6E" w14:textId="77777777" w:rsidR="0034241E" w:rsidRDefault="0034241E">
      <w:pPr>
        <w:rPr>
          <w:ins w:id="65" w:author="Phung, D.T." w:date="2015-03-11T14:09:00Z"/>
        </w:rPr>
      </w:pPr>
      <w:commentRangeStart w:id="66"/>
      <w:ins w:id="67" w:author="Keet, M." w:date="2015-03-10T14:55:00Z">
        <w:r>
          <w:t>Initial state</w:t>
        </w:r>
        <w:commentRangeEnd w:id="66"/>
        <w:r>
          <w:rPr>
            <w:rStyle w:val="CommentReference"/>
          </w:rPr>
          <w:commentReference w:id="66"/>
        </w:r>
      </w:ins>
    </w:p>
    <w:p w14:paraId="1E15D38B" w14:textId="46613232" w:rsidR="00C6150A" w:rsidRDefault="00C6150A">
      <w:pPr>
        <w:rPr>
          <w:ins w:id="68" w:author="Phung, D.T." w:date="2015-03-11T14:09:00Z"/>
        </w:rPr>
      </w:pPr>
      <w:ins w:id="69" w:author="Phung, D.T." w:date="2015-03-11T14:09:00Z">
        <w:r>
          <w:br w:type="page"/>
        </w:r>
      </w:ins>
    </w:p>
    <w:p w14:paraId="14C691B4" w14:textId="22245051" w:rsidR="00901D39" w:rsidRPr="00B56285" w:rsidRDefault="00B56285">
      <w:pPr>
        <w:rPr>
          <w:ins w:id="70" w:author="Phung, D.T." w:date="2015-03-11T14:34:00Z"/>
        </w:rPr>
      </w:pPr>
      <w:ins w:id="71" w:author="Phung, D.T." w:date="2015-03-11T15:19:00Z">
        <w:r>
          <w:lastRenderedPageBreak/>
          <w:t>S</w:t>
        </w:r>
      </w:ins>
      <w:ins w:id="72" w:author="Phung, D.T." w:date="2015-03-11T14:35:00Z">
        <w:r w:rsidR="00901D39" w:rsidRPr="00B56285">
          <w:t>afety property 3 can be validated</w:t>
        </w:r>
      </w:ins>
      <w:ins w:id="73" w:author="Phung, D.T." w:date="2015-03-11T15:19:00Z">
        <w:r>
          <w:t xml:space="preserve"> b</w:t>
        </w:r>
        <w:r w:rsidRPr="001B0245">
          <w:t>y looking at the UPPAAL model</w:t>
        </w:r>
      </w:ins>
      <w:ins w:id="74" w:author="Phung, D.T." w:date="2015-03-11T14:35:00Z">
        <w:r w:rsidR="00901D39" w:rsidRPr="00B56285">
          <w:t xml:space="preserve">. There are states with incoming </w:t>
        </w:r>
      </w:ins>
      <w:ins w:id="75" w:author="Phung, D.T." w:date="2015-03-11T14:36:00Z">
        <w:r w:rsidR="00901D39" w:rsidRPr="00B56285">
          <w:t>and outgoing arrows. However, there are no states with no outgoing arrows present, so that the UPPAAL model</w:t>
        </w:r>
      </w:ins>
      <w:ins w:id="76" w:author="Phung, D.T." w:date="2015-03-11T14:38:00Z">
        <w:r w:rsidR="00901D39" w:rsidRPr="00B56285">
          <w:t xml:space="preserve"> will never be </w:t>
        </w:r>
      </w:ins>
      <w:ins w:id="77" w:author="Phung, D.T." w:date="2015-03-11T15:25:00Z">
        <w:r w:rsidR="00733C46">
          <w:t>in a deadlock</w:t>
        </w:r>
      </w:ins>
      <w:ins w:id="78" w:author="Phung, D.T." w:date="2015-03-11T14:36:00Z">
        <w:r w:rsidR="00973714" w:rsidRPr="00B56285">
          <w:t>.</w:t>
        </w:r>
      </w:ins>
      <w:ins w:id="79" w:author="Phung, D.T." w:date="2015-03-11T14:50:00Z">
        <w:r w:rsidR="00973714" w:rsidRPr="00B56285">
          <w:t xml:space="preserve"> </w:t>
        </w:r>
      </w:ins>
      <w:ins w:id="80" w:author="Phung, D.T." w:date="2015-03-11T14:51:00Z">
        <w:r w:rsidR="00973714" w:rsidRPr="00B56285">
          <w:t>As a result, the</w:t>
        </w:r>
      </w:ins>
      <w:ins w:id="81" w:author="Phung, D.T." w:date="2015-03-11T14:50:00Z">
        <w:r w:rsidR="00973714" w:rsidRPr="00B56285">
          <w:t xml:space="preserve"> assembly program won’t</w:t>
        </w:r>
      </w:ins>
      <w:ins w:id="82" w:author="Phung, D.T." w:date="2015-03-11T14:51:00Z">
        <w:r w:rsidR="00973714" w:rsidRPr="00B56285">
          <w:t xml:space="preserve"> be stuck in a state and won’t</w:t>
        </w:r>
      </w:ins>
      <w:ins w:id="83" w:author="Phung, D.T." w:date="2015-03-11T14:50:00Z">
        <w:r w:rsidR="00973714" w:rsidRPr="00B56285">
          <w:t xml:space="preserve"> stop</w:t>
        </w:r>
      </w:ins>
      <w:ins w:id="84" w:author="Phung, D.T." w:date="2015-03-11T14:46:00Z">
        <w:r w:rsidR="00973714" w:rsidRPr="00B56285">
          <w:t xml:space="preserve"> until the machine is shut down.</w:t>
        </w:r>
      </w:ins>
    </w:p>
    <w:p w14:paraId="6E97E401" w14:textId="18AF676E" w:rsidR="00C6150A" w:rsidRPr="00B56285" w:rsidRDefault="00C6150A">
      <w:pPr>
        <w:rPr>
          <w:ins w:id="85" w:author="Phung, D.T." w:date="2015-03-11T15:10:00Z"/>
        </w:rPr>
      </w:pPr>
      <w:ins w:id="86" w:author="Phung, D.T." w:date="2015-03-11T14:10:00Z">
        <w:r w:rsidRPr="00B56285">
          <w:t>From the UPPAAL model</w:t>
        </w:r>
      </w:ins>
      <w:ins w:id="87" w:author="Phung, D.T." w:date="2015-03-11T14:11:00Z">
        <w:r w:rsidR="00FA2021" w:rsidRPr="00B56285">
          <w:t>,</w:t>
        </w:r>
        <w:r w:rsidRPr="00B56285">
          <w:t xml:space="preserve"> </w:t>
        </w:r>
      </w:ins>
      <w:ins w:id="88" w:author="Phung, D.T." w:date="2015-03-11T14:15:00Z">
        <w:r w:rsidRPr="00B56285">
          <w:t xml:space="preserve">it is </w:t>
        </w:r>
      </w:ins>
      <w:ins w:id="89" w:author="Phung, D.T." w:date="2015-03-11T14:34:00Z">
        <w:r w:rsidR="00901D39" w:rsidRPr="00B56285">
          <w:t xml:space="preserve">also </w:t>
        </w:r>
      </w:ins>
      <w:ins w:id="90" w:author="Phung, D.T." w:date="2015-03-11T14:15:00Z">
        <w:r w:rsidRPr="00B56285">
          <w:t xml:space="preserve">clear that </w:t>
        </w:r>
      </w:ins>
      <w:ins w:id="91" w:author="Phung, D.T." w:date="2015-03-11T14:11:00Z">
        <w:r w:rsidRPr="00B56285">
          <w:t>safety property 4 is correct.</w:t>
        </w:r>
      </w:ins>
      <w:ins w:id="92" w:author="Phung, D.T." w:date="2015-03-11T14:15:00Z">
        <w:r w:rsidRPr="00B56285">
          <w:t xml:space="preserve"> The </w:t>
        </w:r>
      </w:ins>
      <w:ins w:id="93" w:author="Phung, D.T." w:date="2015-03-11T14:24:00Z">
        <w:r w:rsidR="00FA2021" w:rsidRPr="00B56285">
          <w:t xml:space="preserve">outputs of the H-bridge should never be powered on at the same time, otherwise it </w:t>
        </w:r>
      </w:ins>
      <w:ins w:id="94" w:author="Phung, D.T." w:date="2015-03-11T14:26:00Z">
        <w:r w:rsidR="00FA2021" w:rsidRPr="00B56285">
          <w:t xml:space="preserve">will create a short circuit and </w:t>
        </w:r>
      </w:ins>
      <w:ins w:id="95" w:author="Phung, D.T." w:date="2015-03-11T14:24:00Z">
        <w:r w:rsidR="00FA2021" w:rsidRPr="00B56285">
          <w:t>can</w:t>
        </w:r>
      </w:ins>
      <w:ins w:id="96" w:author="Phung, D.T." w:date="2015-03-11T14:25:00Z">
        <w:r w:rsidR="00FA2021" w:rsidRPr="00B56285">
          <w:t xml:space="preserve">’t </w:t>
        </w:r>
      </w:ins>
      <w:ins w:id="97" w:author="Phung, D.T." w:date="2015-03-11T14:27:00Z">
        <w:r w:rsidR="00FA2021" w:rsidRPr="00B56285">
          <w:t>keep on</w:t>
        </w:r>
      </w:ins>
      <w:ins w:id="98" w:author="Phung, D.T." w:date="2015-03-11T14:25:00Z">
        <w:r w:rsidR="00FA2021" w:rsidRPr="00B56285">
          <w:t xml:space="preserve"> running. In the </w:t>
        </w:r>
      </w:ins>
      <w:ins w:id="99" w:author="Phung, D.T." w:date="2015-03-11T14:15:00Z">
        <w:r w:rsidRPr="00B56285">
          <w:t>UPPAAL model</w:t>
        </w:r>
      </w:ins>
      <w:ins w:id="100" w:author="Phung, D.T." w:date="2015-03-11T14:25:00Z">
        <w:r w:rsidR="00FA2021" w:rsidRPr="00B56285">
          <w:t>, the H-bridge</w:t>
        </w:r>
      </w:ins>
      <w:ins w:id="101" w:author="Phung, D.T." w:date="2015-03-11T14:15:00Z">
        <w:r w:rsidRPr="00B56285">
          <w:t xml:space="preserve"> never shows </w:t>
        </w:r>
      </w:ins>
      <w:ins w:id="102" w:author="Phung, D.T." w:date="2015-03-11T14:16:00Z">
        <w:r w:rsidRPr="00B56285">
          <w:t>multiple green</w:t>
        </w:r>
      </w:ins>
      <w:ins w:id="103" w:author="Phung, D.T." w:date="2015-03-11T14:15:00Z">
        <w:r w:rsidR="00FA2021" w:rsidRPr="00B56285">
          <w:t xml:space="preserve"> lights</w:t>
        </w:r>
      </w:ins>
      <w:ins w:id="104" w:author="Phung, D.T." w:date="2015-03-11T14:27:00Z">
        <w:r w:rsidR="00FA2021" w:rsidRPr="00B56285">
          <w:t xml:space="preserve"> and continues to run</w:t>
        </w:r>
      </w:ins>
      <w:ins w:id="105" w:author="Phung, D.T." w:date="2015-03-11T14:16:00Z">
        <w:r w:rsidRPr="00B56285">
          <w:t>.</w:t>
        </w:r>
      </w:ins>
      <w:ins w:id="106" w:author="Phung, D.T." w:date="2015-03-11T14:23:00Z">
        <w:r w:rsidR="00FA2021" w:rsidRPr="00B56285">
          <w:t xml:space="preserve"> Therefore, the outputs connected to the H-bridge will never be powered on at the same time, and so there will never be a short circuit.</w:t>
        </w:r>
      </w:ins>
    </w:p>
    <w:p w14:paraId="795E7F60" w14:textId="39497CC9" w:rsidR="00021B66" w:rsidRDefault="00021B66">
      <w:pPr>
        <w:rPr>
          <w:ins w:id="107" w:author="Phung, D.T." w:date="2015-03-11T15:26:00Z"/>
        </w:rPr>
      </w:pPr>
      <w:ins w:id="108" w:author="Phung, D.T." w:date="2015-03-11T15:26:00Z">
        <w:r>
          <w:t>Inputs/outputs Machine Design Software Specification</w:t>
        </w:r>
        <w:bookmarkStart w:id="109" w:name="_GoBack"/>
        <w:bookmarkEnd w:id="109"/>
      </w:ins>
    </w:p>
    <w:p w14:paraId="5C180B2A" w14:textId="488E3E9E" w:rsidR="00B56285" w:rsidRPr="00A45A74" w:rsidRDefault="00B56285">
      <w:ins w:id="110" w:author="Phung, D.T." w:date="2015-03-11T15:14:00Z">
        <w:r>
          <w:t>We see that the</w:t>
        </w:r>
        <w:r w:rsidRPr="00B56285">
          <w:t xml:space="preserve"> in</w:t>
        </w:r>
      </w:ins>
      <w:ins w:id="111" w:author="Phung, D.T." w:date="2015-03-11T15:15:00Z">
        <w:r w:rsidRPr="00B56285">
          <w:t>puts</w:t>
        </w:r>
      </w:ins>
      <w:ins w:id="112" w:author="Phung, D.T." w:date="2015-03-11T15:14:00Z">
        <w:r w:rsidRPr="00B56285">
          <w:t xml:space="preserve"> and outputs </w:t>
        </w:r>
      </w:ins>
      <w:ins w:id="113" w:author="Phung, D.T." w:date="2015-03-11T15:15:00Z">
        <w:r w:rsidRPr="00B56285">
          <w:t xml:space="preserve">of </w:t>
        </w:r>
      </w:ins>
      <w:ins w:id="114" w:author="Phung, D.T." w:date="2015-03-11T15:18:00Z">
        <w:r>
          <w:t>S</w:t>
        </w:r>
      </w:ins>
      <w:ins w:id="115" w:author="Phung, D.T." w:date="2015-03-11T15:15:00Z">
        <w:r w:rsidRPr="00B56285">
          <w:t xml:space="preserve">oftware </w:t>
        </w:r>
      </w:ins>
      <w:ins w:id="116" w:author="Phung, D.T." w:date="2015-03-11T15:18:00Z">
        <w:r>
          <w:t>S</w:t>
        </w:r>
      </w:ins>
      <w:ins w:id="117" w:author="Phung, D.T." w:date="2015-03-11T15:15:00Z">
        <w:r w:rsidRPr="00B56285">
          <w:t>pecification</w:t>
        </w:r>
      </w:ins>
      <w:ins w:id="118" w:author="Phung, D.T." w:date="2015-03-11T15:18:00Z">
        <w:r>
          <w:t xml:space="preserve"> are </w:t>
        </w:r>
      </w:ins>
      <w:ins w:id="119" w:author="Phung, D.T." w:date="2015-03-11T15:20:00Z">
        <w:r w:rsidR="00A45A74">
          <w:t>correct.</w:t>
        </w:r>
      </w:ins>
      <w:ins w:id="120" w:author="Phung, D.T." w:date="2015-03-11T15:23:00Z">
        <w:r w:rsidR="00A45A74">
          <w:t xml:space="preserve"> </w:t>
        </w:r>
      </w:ins>
      <w:ins w:id="121" w:author="Phung, D.T." w:date="2015-03-11T15:24:00Z">
        <w:r w:rsidR="00A45A74">
          <w:t>T</w:t>
        </w:r>
      </w:ins>
      <w:ins w:id="122" w:author="Phung, D.T." w:date="2015-03-11T15:20:00Z">
        <w:r>
          <w:t xml:space="preserve">he </w:t>
        </w:r>
      </w:ins>
      <w:ins w:id="123" w:author="Phung, D.T." w:date="2015-03-11T15:21:00Z">
        <w:r w:rsidR="00A45A74">
          <w:t>inputs of Machine Design should be equal to the outputs of Software Specification</w:t>
        </w:r>
      </w:ins>
      <w:ins w:id="124" w:author="Phung, D.T." w:date="2015-03-11T15:24:00Z">
        <w:r w:rsidR="00A45A74">
          <w:t>, which they are.</w:t>
        </w:r>
      </w:ins>
    </w:p>
    <w:sectPr w:rsidR="00B56285" w:rsidRPr="00A4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5" w:author="Keet, M." w:date="2015-03-10T14:46:00Z" w:initials="KM">
    <w:p w14:paraId="1B88662C" w14:textId="77777777" w:rsidR="004C748B" w:rsidRDefault="004C748B">
      <w:pPr>
        <w:pStyle w:val="CommentText"/>
      </w:pPr>
      <w:r>
        <w:rPr>
          <w:rStyle w:val="CommentReference"/>
        </w:rPr>
        <w:annotationRef/>
      </w:r>
      <w:r>
        <w:t xml:space="preserve">How to check if sorter arm is down? </w:t>
      </w:r>
    </w:p>
  </w:comment>
  <w:comment w:id="66" w:author="Keet, M." w:date="2015-03-10T14:55:00Z" w:initials="KM">
    <w:p w14:paraId="5AC476E8" w14:textId="77777777" w:rsidR="0034241E" w:rsidRDefault="0034241E">
      <w:pPr>
        <w:pStyle w:val="CommentText"/>
      </w:pPr>
      <w:r>
        <w:rPr>
          <w:rStyle w:val="CommentReference"/>
        </w:rPr>
        <w:annotationRef/>
      </w:r>
      <w:r>
        <w:t xml:space="preserve">Can’t check if the counter resets properly, because we can’t see in what state the machine is.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88662C" w15:done="0"/>
  <w15:commentEx w15:paraId="5AC476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Baskerville 0.0.75">
    <w:charset w:val="00"/>
    <w:family w:val="auto"/>
    <w:pitch w:val="variable"/>
    <w:sig w:usb0="A000002F" w:usb1="40000002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F0354"/>
    <w:multiLevelType w:val="hybridMultilevel"/>
    <w:tmpl w:val="B2249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A6152"/>
    <w:multiLevelType w:val="hybridMultilevel"/>
    <w:tmpl w:val="C2EC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et, M.">
    <w15:presenceInfo w15:providerId="AD" w15:userId="S-1-5-21-1895577662-1677200029-1617787245-940450"/>
  </w15:person>
  <w15:person w15:author="Phung, D.T.">
    <w15:presenceInfo w15:providerId="AD" w15:userId="S-1-5-21-1895577662-1677200029-1617787245-9456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D1"/>
    <w:rsid w:val="00021B66"/>
    <w:rsid w:val="001618C5"/>
    <w:rsid w:val="0034241E"/>
    <w:rsid w:val="004C748B"/>
    <w:rsid w:val="005F06D1"/>
    <w:rsid w:val="006E46D6"/>
    <w:rsid w:val="007060C2"/>
    <w:rsid w:val="00733C46"/>
    <w:rsid w:val="00901D39"/>
    <w:rsid w:val="00973714"/>
    <w:rsid w:val="00A45A74"/>
    <w:rsid w:val="00AF0DF1"/>
    <w:rsid w:val="00B56285"/>
    <w:rsid w:val="00C13C10"/>
    <w:rsid w:val="00C6150A"/>
    <w:rsid w:val="00D21C0A"/>
    <w:rsid w:val="00F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4A97"/>
  <w15:chartTrackingRefBased/>
  <w15:docId w15:val="{13282294-EC24-4D18-AF67-CB591B86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C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60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C7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48B"/>
    <w:rPr>
      <w:b/>
      <w:bCs/>
      <w:sz w:val="20"/>
      <w:szCs w:val="20"/>
    </w:rPr>
  </w:style>
  <w:style w:type="character" w:customStyle="1" w:styleId="Standaardalinea-lettertype1">
    <w:name w:val="Standaardalinea-lettertype1"/>
    <w:rsid w:val="00C6150A"/>
  </w:style>
  <w:style w:type="paragraph" w:styleId="ListParagraph">
    <w:name w:val="List Paragraph"/>
    <w:basedOn w:val="Normal"/>
    <w:link w:val="ListParagraphChar"/>
    <w:uiPriority w:val="34"/>
    <w:qFormat/>
    <w:rsid w:val="00C6150A"/>
    <w:pPr>
      <w:widowControl w:val="0"/>
      <w:suppressAutoHyphens/>
      <w:autoSpaceDN w:val="0"/>
      <w:spacing w:after="140" w:line="288" w:lineRule="auto"/>
      <w:ind w:left="720"/>
      <w:contextualSpacing/>
      <w:textAlignment w:val="baseline"/>
    </w:pPr>
    <w:rPr>
      <w:rFonts w:ascii="Open Baskerville 0.0.75" w:eastAsia="Droid Sans Fallback" w:hAnsi="Open Baskerville 0.0.75" w:cs="Mangal"/>
      <w:kern w:val="3"/>
      <w:sz w:val="24"/>
      <w:szCs w:val="21"/>
      <w:lang w:val="en-US" w:eastAsia="zh-CN"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150A"/>
    <w:rPr>
      <w:rFonts w:ascii="Open Baskerville 0.0.75" w:eastAsia="Droid Sans Fallback" w:hAnsi="Open Baskerville 0.0.75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7E107-8679-4960-ACBC-B8DD2443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Phung, D.T.</cp:lastModifiedBy>
  <cp:revision>6</cp:revision>
  <dcterms:created xsi:type="dcterms:W3CDTF">2015-03-10T13:01:00Z</dcterms:created>
  <dcterms:modified xsi:type="dcterms:W3CDTF">2015-03-11T14:26:00Z</dcterms:modified>
</cp:coreProperties>
</file>