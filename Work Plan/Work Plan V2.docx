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2916" w:rsidRPr="008A2BB2" w:rsidRDefault="00922916" w:rsidP="00951F40">
      <w:pPr>
        <w:jc w:val="center"/>
        <w:rPr>
          <w:lang w:val="en-GB"/>
        </w:rPr>
      </w:pPr>
    </w:p>
    <w:p w:rsidR="00951F40" w:rsidRPr="008A2BB2" w:rsidRDefault="00951F40" w:rsidP="00951F40">
      <w:pPr>
        <w:jc w:val="center"/>
        <w:rPr>
          <w:lang w:val="en-GB"/>
        </w:rPr>
      </w:pPr>
    </w:p>
    <w:p w:rsidR="00951F40" w:rsidRPr="008A2BB2" w:rsidRDefault="00951F40" w:rsidP="00951F40">
      <w:pPr>
        <w:jc w:val="center"/>
        <w:rPr>
          <w:lang w:val="en-GB"/>
        </w:rPr>
      </w:pPr>
    </w:p>
    <w:p w:rsidR="00951F40" w:rsidRPr="008A2BB2" w:rsidRDefault="00951F40" w:rsidP="00951F40">
      <w:pPr>
        <w:jc w:val="center"/>
        <w:rPr>
          <w:lang w:val="en-GB"/>
        </w:rPr>
      </w:pPr>
      <w:r w:rsidRPr="008A2BB2">
        <w:rPr>
          <w:noProof/>
          <w:lang w:val="en-GB" w:eastAsia="en-GB"/>
        </w:rPr>
        <mc:AlternateContent>
          <mc:Choice Requires="wps">
            <w:drawing>
              <wp:inline distT="0" distB="0" distL="0" distR="0">
                <wp:extent cx="4922520" cy="22860"/>
                <wp:effectExtent l="0" t="0" r="30480" b="34290"/>
                <wp:docPr id="1" name="Rechte verbindingslijn 1"/>
                <wp:cNvGraphicFramePr/>
                <a:graphic xmlns:a="http://schemas.openxmlformats.org/drawingml/2006/main">
                  <a:graphicData uri="http://schemas.microsoft.com/office/word/2010/wordprocessingShape">
                    <wps:wsp>
                      <wps:cNvCnPr/>
                      <wps:spPr>
                        <a:xfrm>
                          <a:off x="0" y="0"/>
                          <a:ext cx="4922520" cy="228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7D0D87FB" id="Rechte verbindingslijn 1" o:spid="_x0000_s1026" style="visibility:visible;mso-wrap-style:square;mso-left-percent:-10001;mso-top-percent:-10001;mso-position-horizontal:absolute;mso-position-horizontal-relative:char;mso-position-vertical:absolute;mso-position-vertical-relative:line;mso-left-percent:-10001;mso-top-percent:-10001" from="0,0" to="387.6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" strokecolor="#5b9bd5 [3204]" strokeweight=".5pt">
                <v:stroke joinstyle="miter"/>
                <w10:anchorlock/>
              </v:line>
            </w:pict>
          </mc:Fallback>
        </mc:AlternateContent>
      </w:r>
    </w:p>
    <w:p w:rsidR="00951F40" w:rsidRPr="008A2BB2" w:rsidRDefault="0093218C" w:rsidP="00110A5D">
      <w:pPr>
        <w:pStyle w:val="Titel"/>
        <w:jc w:val="center"/>
        <w:rPr>
          <w:lang w:val="en-GB"/>
        </w:rPr>
      </w:pPr>
      <w:r w:rsidRPr="008A2BB2">
        <w:rPr>
          <w:noProof/>
          <w:lang w:val="en-GB" w:eastAsia="en-GB"/>
        </w:rPr>
        <mc:AlternateContent>
          <mc:Choice Requires="wps">
            <w:drawing>
              <wp:anchor distT="0" distB="0" distL="114300" distR="114300" simplePos="0" relativeHeight="251658240" behindDoc="1" locked="0" layoutInCell="1" allowOverlap="1" wp14:anchorId="3E5E4CB5" wp14:editId="42B197E1">
                <wp:simplePos x="0" y="0"/>
                <wp:positionH relativeFrom="column">
                  <wp:posOffset>440690</wp:posOffset>
                </wp:positionH>
                <wp:positionV relativeFrom="paragraph">
                  <wp:posOffset>587375</wp:posOffset>
                </wp:positionV>
                <wp:extent cx="4922520" cy="22860"/>
                <wp:effectExtent l="0" t="0" r="30480" b="34290"/>
                <wp:wrapTight wrapText="bothSides">
                  <wp:wrapPolygon edited="0">
                    <wp:start x="0" y="0"/>
                    <wp:lineTo x="0" y="36000"/>
                    <wp:lineTo x="17136" y="36000"/>
                    <wp:lineTo x="21650" y="36000"/>
                    <wp:lineTo x="21650" y="0"/>
                    <wp:lineTo x="13124" y="0"/>
                    <wp:lineTo x="0" y="0"/>
                  </wp:wrapPolygon>
                </wp:wrapTight>
                <wp:docPr id="2" name="Rechte verbindingslijn 2"/>
                <wp:cNvGraphicFramePr/>
                <a:graphic xmlns:a="http://schemas.openxmlformats.org/drawingml/2006/main">
                  <a:graphicData uri="http://schemas.microsoft.com/office/word/2010/wordprocessingShape">
                    <wps:wsp>
                      <wps:cNvCnPr/>
                      <wps:spPr>
                        <a:xfrm>
                          <a:off x="0" y="0"/>
                          <a:ext cx="4922520" cy="228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3AF3290" id="Rechte verbindingslijn 2" o:spid="_x0000_s1026" style="position:absolute;z-index:-251658240;visibility:visible;mso-wrap-style:square;mso-wrap-distance-left:9pt;mso-wrap-distance-top:0;mso-wrap-distance-right:9pt;mso-wrap-distance-bottom:0;mso-position-horizontal:absolute;mso-position-horizontal-relative:text;mso-position-vertical:absolute;mso-position-vertical-relative:text" from="34.7pt,46.25pt" to="422.3pt,4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" strokecolor="#5b9bd5 [3204]" strokeweight=".5pt">
                <v:stroke joinstyle="miter"/>
                <w10:wrap type="tight"/>
              </v:line>
            </w:pict>
          </mc:Fallback>
        </mc:AlternateContent>
      </w:r>
      <w:r w:rsidR="00C76D5D" w:rsidRPr="008A2BB2">
        <w:rPr>
          <w:lang w:val="en-GB"/>
        </w:rPr>
        <w:t>Work Plan</w:t>
      </w:r>
    </w:p>
    <w:p w:rsidR="00951F40" w:rsidRPr="008A2BB2" w:rsidRDefault="00951F40" w:rsidP="00951F40">
      <w:pPr>
        <w:jc w:val="center"/>
        <w:rPr>
          <w:szCs w:val="24"/>
          <w:lang w:val="en-GB"/>
        </w:rPr>
      </w:pPr>
    </w:p>
    <w:p w:rsidR="00C76D5D" w:rsidRPr="008A2BB2" w:rsidRDefault="00C76D5D" w:rsidP="00C76D5D">
      <w:pPr>
        <w:jc w:val="center"/>
        <w:rPr>
          <w:szCs w:val="24"/>
          <w:lang w:val="en-GB"/>
        </w:rPr>
      </w:pPr>
      <w:r w:rsidRPr="008A2BB2">
        <w:rPr>
          <w:szCs w:val="24"/>
          <w:lang w:val="en-GB"/>
        </w:rPr>
        <w:fldChar w:fldCharType="begin"/>
      </w:r>
      <w:r w:rsidRPr="008A2BB2">
        <w:rPr>
          <w:szCs w:val="24"/>
          <w:lang w:val="en-GB"/>
        </w:rPr>
        <w:instrText xml:space="preserve"> DATE \@ "dddd, dd MMMM yyyy" </w:instrText>
      </w:r>
      <w:r w:rsidRPr="008A2BB2">
        <w:rPr>
          <w:szCs w:val="24"/>
          <w:lang w:val="en-GB"/>
        </w:rPr>
        <w:fldChar w:fldCharType="separate"/>
      </w:r>
      <w:r w:rsidR="002B681C" w:rsidRPr="008A2BB2">
        <w:rPr>
          <w:noProof/>
          <w:szCs w:val="24"/>
          <w:lang w:val="en-GB"/>
        </w:rPr>
        <w:t>Saturday, 14 February 2015</w:t>
      </w:r>
      <w:r w:rsidRPr="008A2BB2">
        <w:rPr>
          <w:szCs w:val="24"/>
          <w:lang w:val="en-GB"/>
        </w:rPr>
        <w:fldChar w:fldCharType="end"/>
      </w:r>
    </w:p>
    <w:p w:rsidR="00951F40" w:rsidRPr="008A2BB2" w:rsidRDefault="00C76D5D" w:rsidP="00C76D5D">
      <w:pPr>
        <w:jc w:val="center"/>
        <w:rPr>
          <w:szCs w:val="24"/>
          <w:lang w:val="en-GB"/>
        </w:rPr>
      </w:pPr>
      <w:r w:rsidRPr="008A2BB2">
        <w:rPr>
          <w:szCs w:val="24"/>
          <w:lang w:val="en-GB"/>
        </w:rPr>
        <w:t>2IO70</w:t>
      </w:r>
    </w:p>
    <w:p w:rsidR="00951F40" w:rsidRPr="008A2BB2" w:rsidRDefault="00951F40" w:rsidP="00951F40">
      <w:pPr>
        <w:jc w:val="center"/>
        <w:rPr>
          <w:szCs w:val="24"/>
          <w:lang w:val="en-GB"/>
        </w:rPr>
      </w:pPr>
    </w:p>
    <w:p w:rsidR="00951F40" w:rsidRPr="008A2BB2" w:rsidRDefault="00951F40" w:rsidP="00951F40">
      <w:pPr>
        <w:jc w:val="center"/>
        <w:rPr>
          <w:szCs w:val="24"/>
          <w:lang w:val="en-GB"/>
        </w:rPr>
      </w:pPr>
    </w:p>
    <w:p w:rsidR="00951F40" w:rsidRPr="008A2BB2" w:rsidRDefault="00951F40" w:rsidP="00951F40">
      <w:pPr>
        <w:jc w:val="center"/>
        <w:rPr>
          <w:szCs w:val="24"/>
          <w:lang w:val="en-GB"/>
        </w:rPr>
      </w:pPr>
    </w:p>
    <w:p w:rsidR="00951F40" w:rsidRPr="008A2BB2" w:rsidRDefault="00951F40" w:rsidP="00951F40">
      <w:pPr>
        <w:jc w:val="center"/>
        <w:rPr>
          <w:szCs w:val="24"/>
          <w:lang w:val="en-GB"/>
        </w:rPr>
      </w:pPr>
    </w:p>
    <w:p w:rsidR="00951F40" w:rsidRPr="008A2BB2" w:rsidRDefault="00951F40" w:rsidP="00951F40">
      <w:pPr>
        <w:rPr>
          <w:szCs w:val="24"/>
          <w:lang w:val="en-GB"/>
        </w:rPr>
      </w:pPr>
    </w:p>
    <w:p w:rsidR="00951F40" w:rsidRPr="008A2BB2" w:rsidRDefault="00951F40" w:rsidP="00951F40">
      <w:pPr>
        <w:rPr>
          <w:szCs w:val="24"/>
          <w:lang w:val="en-GB"/>
        </w:rPr>
      </w:pPr>
    </w:p>
    <w:p w:rsidR="00833B91" w:rsidRPr="008A2BB2" w:rsidRDefault="00833B91" w:rsidP="00951F40">
      <w:pPr>
        <w:jc w:val="center"/>
        <w:rPr>
          <w:szCs w:val="24"/>
          <w:lang w:val="en-GB"/>
        </w:rPr>
      </w:pPr>
    </w:p>
    <w:p w:rsidR="00951F40" w:rsidRPr="008A2BB2" w:rsidRDefault="00C76D5D" w:rsidP="00951F40">
      <w:pPr>
        <w:jc w:val="center"/>
        <w:rPr>
          <w:szCs w:val="24"/>
          <w:lang w:val="en-GB"/>
        </w:rPr>
      </w:pPr>
      <w:r w:rsidRPr="008A2BB2">
        <w:rPr>
          <w:szCs w:val="24"/>
          <w:lang w:val="en-GB"/>
        </w:rPr>
        <w:t xml:space="preserve">This document should streamline the process of our project to lead to the goals, defined in this document. </w:t>
      </w:r>
    </w:p>
    <w:p w:rsidR="00951F40" w:rsidRPr="008A2BB2" w:rsidRDefault="00951F40" w:rsidP="00951F40">
      <w:pPr>
        <w:jc w:val="center"/>
        <w:rPr>
          <w:szCs w:val="24"/>
          <w:lang w:val="en-GB"/>
        </w:rPr>
      </w:pPr>
    </w:p>
    <w:p w:rsidR="00951F40" w:rsidRPr="008A2BB2" w:rsidRDefault="00951F40" w:rsidP="00951F40">
      <w:pPr>
        <w:jc w:val="center"/>
        <w:rPr>
          <w:szCs w:val="24"/>
          <w:lang w:val="en-GB"/>
        </w:rPr>
      </w:pPr>
    </w:p>
    <w:p w:rsidR="00951F40" w:rsidRPr="008A2BB2" w:rsidRDefault="00951F40" w:rsidP="00951F40">
      <w:pPr>
        <w:jc w:val="center"/>
        <w:rPr>
          <w:szCs w:val="24"/>
          <w:lang w:val="en-GB"/>
        </w:rPr>
      </w:pPr>
    </w:p>
    <w:p w:rsidR="00951F40" w:rsidRPr="008A2BB2" w:rsidRDefault="00951F40" w:rsidP="00951F40">
      <w:pPr>
        <w:jc w:val="center"/>
        <w:rPr>
          <w:szCs w:val="24"/>
          <w:lang w:val="en-GB"/>
        </w:rPr>
      </w:pPr>
    </w:p>
    <w:p w:rsidR="00951F40" w:rsidRPr="008A2BB2" w:rsidRDefault="00951F40" w:rsidP="00951F40">
      <w:pPr>
        <w:jc w:val="center"/>
        <w:rPr>
          <w:szCs w:val="24"/>
          <w:lang w:val="en-GB"/>
        </w:rPr>
      </w:pPr>
    </w:p>
    <w:p w:rsidR="00951F40" w:rsidRPr="008A2BB2" w:rsidRDefault="00951F40" w:rsidP="00951F40">
      <w:pPr>
        <w:jc w:val="center"/>
        <w:rPr>
          <w:szCs w:val="24"/>
          <w:lang w:val="en-GB"/>
        </w:rPr>
      </w:pPr>
    </w:p>
    <w:p w:rsidR="00951F40" w:rsidRPr="008A2BB2" w:rsidRDefault="00951F40" w:rsidP="00951F40">
      <w:pPr>
        <w:jc w:val="center"/>
        <w:rPr>
          <w:szCs w:val="24"/>
          <w:lang w:val="en-GB"/>
        </w:rPr>
      </w:pPr>
    </w:p>
    <w:p w:rsidR="00951F40" w:rsidRPr="008A2BB2" w:rsidRDefault="00951F40" w:rsidP="00B2761B">
      <w:pPr>
        <w:rPr>
          <w:szCs w:val="24"/>
          <w:lang w:val="en-GB"/>
        </w:rPr>
      </w:pPr>
    </w:p>
    <w:p w:rsidR="00951F40" w:rsidRPr="008A2BB2" w:rsidRDefault="001C17C3" w:rsidP="00951F40">
      <w:pPr>
        <w:jc w:val="center"/>
        <w:rPr>
          <w:szCs w:val="24"/>
          <w:lang w:val="en-GB"/>
        </w:rPr>
      </w:pPr>
      <w:r w:rsidRPr="008A2BB2">
        <w:rPr>
          <w:szCs w:val="24"/>
          <w:lang w:val="en-GB"/>
        </w:rPr>
        <w:t>Group 16</w:t>
      </w:r>
    </w:p>
    <w:p w:rsidR="00951F40" w:rsidRPr="008A2BB2" w:rsidRDefault="00C76D5D" w:rsidP="00951F40">
      <w:pPr>
        <w:jc w:val="center"/>
        <w:rPr>
          <w:szCs w:val="24"/>
          <w:lang w:val="en-GB"/>
        </w:rPr>
      </w:pPr>
      <w:r w:rsidRPr="008A2BB2">
        <w:rPr>
          <w:szCs w:val="24"/>
          <w:lang w:val="en-GB"/>
        </w:rPr>
        <w:t>Petrescu T. (Tudor)</w:t>
      </w:r>
    </w:p>
    <w:p w:rsidR="00C76D5D" w:rsidRPr="008A2BB2" w:rsidRDefault="00C76D5D" w:rsidP="00951F40">
      <w:pPr>
        <w:jc w:val="center"/>
        <w:rPr>
          <w:szCs w:val="24"/>
          <w:lang w:val="en-GB"/>
        </w:rPr>
      </w:pPr>
      <w:r w:rsidRPr="008A2BB2">
        <w:rPr>
          <w:szCs w:val="24"/>
          <w:lang w:val="en-GB"/>
        </w:rPr>
        <w:t>Phung D.T. (</w:t>
      </w:r>
      <w:proofErr w:type="spellStart"/>
      <w:r w:rsidRPr="008A2BB2">
        <w:rPr>
          <w:szCs w:val="24"/>
          <w:lang w:val="en-GB"/>
        </w:rPr>
        <w:t>Dat</w:t>
      </w:r>
      <w:proofErr w:type="spellEnd"/>
      <w:r w:rsidRPr="008A2BB2">
        <w:rPr>
          <w:szCs w:val="24"/>
          <w:lang w:val="en-GB"/>
        </w:rPr>
        <w:t>)</w:t>
      </w:r>
    </w:p>
    <w:p w:rsidR="00C76D5D" w:rsidRPr="008A2BB2" w:rsidRDefault="00E3537A" w:rsidP="00951F40">
      <w:pPr>
        <w:jc w:val="center"/>
        <w:rPr>
          <w:szCs w:val="24"/>
          <w:lang w:val="en-GB"/>
          <w:rPrChange w:id="0" w:author="Keet, M." w:date="2015-02-14T16:31:00Z">
            <w:rPr>
              <w:szCs w:val="24"/>
            </w:rPr>
          </w:rPrChange>
        </w:rPr>
      </w:pPr>
      <w:r w:rsidRPr="008A2BB2">
        <w:rPr>
          <w:szCs w:val="24"/>
          <w:lang w:val="en-GB"/>
          <w:rPrChange w:id="1" w:author="Keet, M." w:date="2015-02-14T16:31:00Z">
            <w:rPr>
              <w:szCs w:val="24"/>
            </w:rPr>
          </w:rPrChange>
        </w:rPr>
        <w:t>Verschuuren R.T. (Rolf)</w:t>
      </w:r>
    </w:p>
    <w:p w:rsidR="00833B91" w:rsidRPr="008A2BB2" w:rsidRDefault="00E3537A" w:rsidP="0093218C">
      <w:pPr>
        <w:jc w:val="center"/>
        <w:rPr>
          <w:lang w:val="en-GB"/>
          <w:rPrChange w:id="2" w:author="Keet, M." w:date="2015-02-14T16:31:00Z">
            <w:rPr/>
          </w:rPrChange>
        </w:rPr>
      </w:pPr>
      <w:r w:rsidRPr="008A2BB2">
        <w:rPr>
          <w:szCs w:val="24"/>
          <w:lang w:val="en-GB"/>
          <w:rPrChange w:id="3" w:author="Keet, M." w:date="2015-02-14T16:31:00Z">
            <w:rPr>
              <w:szCs w:val="24"/>
            </w:rPr>
          </w:rPrChange>
        </w:rPr>
        <w:t>Version 2</w:t>
      </w:r>
      <w:r w:rsidR="00110A5D" w:rsidRPr="008A2BB2">
        <w:rPr>
          <w:lang w:val="en-GB"/>
          <w:rPrChange w:id="4" w:author="Keet, M." w:date="2015-02-14T16:31:00Z">
            <w:rPr/>
          </w:rPrChange>
        </w:rPr>
        <w:br w:type="page"/>
      </w:r>
    </w:p>
    <w:sdt>
      <w:sdtPr>
        <w:rPr>
          <w:rFonts w:ascii="Baskerville Old Face" w:eastAsiaTheme="minorHAnsi" w:hAnsi="Baskerville Old Face" w:cstheme="minorBidi"/>
          <w:color w:val="auto"/>
          <w:sz w:val="24"/>
          <w:szCs w:val="22"/>
          <w:lang w:val="en-GB" w:eastAsia="en-US"/>
        </w:rPr>
        <w:id w:val="-1965498054"/>
        <w:docPartObj>
          <w:docPartGallery w:val="Table of Contents"/>
          <w:docPartUnique/>
        </w:docPartObj>
      </w:sdtPr>
      <w:sdtEndPr>
        <w:rPr>
          <w:b/>
          <w:bCs/>
          <w:rPrChange w:id="5" w:author="Keet, M." w:date="2015-02-14T16:31:00Z">
            <w:rPr/>
          </w:rPrChange>
        </w:rPr>
      </w:sdtEndPr>
      <w:sdtContent>
        <w:p w:rsidR="0093218C" w:rsidRPr="009F3598" w:rsidRDefault="0093218C">
          <w:pPr>
            <w:pStyle w:val="Kopvaninhoudsopgave"/>
            <w:rPr>
              <w:rFonts w:ascii="Baskerville Old Face" w:hAnsi="Baskerville Old Face"/>
              <w:color w:val="000000" w:themeColor="text1"/>
              <w:lang w:val="en-GB"/>
            </w:rPr>
          </w:pPr>
          <w:r w:rsidRPr="009F3598">
            <w:rPr>
              <w:rFonts w:ascii="Baskerville Old Face" w:hAnsi="Baskerville Old Face"/>
              <w:color w:val="000000" w:themeColor="text1"/>
              <w:lang w:val="en-GB"/>
            </w:rPr>
            <w:t>Contents</w:t>
          </w:r>
        </w:p>
        <w:p w:rsidR="0093218C" w:rsidRPr="00BB6517" w:rsidRDefault="0093218C" w:rsidP="0093218C">
          <w:pPr>
            <w:rPr>
              <w:lang w:val="en-GB" w:eastAsia="nl-NL"/>
            </w:rPr>
          </w:pPr>
        </w:p>
        <w:p w:rsidR="00BB6517" w:rsidRDefault="0093218C">
          <w:pPr>
            <w:pStyle w:val="Inhopg1"/>
            <w:tabs>
              <w:tab w:val="right" w:leader="dot" w:pos="9016"/>
            </w:tabs>
            <w:rPr>
              <w:ins w:id="6" w:author="Keet, M." w:date="2015-02-14T16:52:00Z"/>
              <w:rFonts w:asciiTheme="minorHAnsi" w:eastAsiaTheme="minorEastAsia" w:hAnsiTheme="minorHAnsi"/>
              <w:noProof/>
              <w:sz w:val="22"/>
              <w:lang w:val="en-GB" w:eastAsia="en-GB"/>
            </w:rPr>
          </w:pPr>
          <w:r w:rsidRPr="008A2BB2">
            <w:rPr>
              <w:lang w:val="en-GB"/>
              <w:rPrChange w:id="7" w:author="Keet, M." w:date="2015-02-14T16:31:00Z">
                <w:rPr>
                  <w:lang w:val="en-GB"/>
                </w:rPr>
              </w:rPrChange>
            </w:rPr>
            <w:fldChar w:fldCharType="begin"/>
          </w:r>
          <w:r w:rsidRPr="008A2BB2">
            <w:rPr>
              <w:lang w:val="en-GB"/>
              <w:rPrChange w:id="8" w:author="Keet, M." w:date="2015-02-14T16:31:00Z">
                <w:rPr>
                  <w:lang w:val="en-GB"/>
                </w:rPr>
              </w:rPrChange>
            </w:rPr>
            <w:instrText xml:space="preserve"> TOC \o "1-3" \h \z \u </w:instrText>
          </w:r>
          <w:r w:rsidRPr="008A2BB2">
            <w:rPr>
              <w:lang w:val="en-GB"/>
              <w:rPrChange w:id="9" w:author="Keet, M." w:date="2015-02-14T16:31:00Z">
                <w:rPr>
                  <w:lang w:val="en-GB"/>
                </w:rPr>
              </w:rPrChange>
            </w:rPr>
            <w:fldChar w:fldCharType="separate"/>
          </w:r>
          <w:ins w:id="10" w:author="Keet, M." w:date="2015-02-14T16:52:00Z">
            <w:r w:rsidR="00BB6517" w:rsidRPr="00146950">
              <w:rPr>
                <w:rStyle w:val="Hyperlink"/>
                <w:noProof/>
              </w:rPr>
              <w:fldChar w:fldCharType="begin"/>
            </w:r>
            <w:r w:rsidR="00BB6517" w:rsidRPr="00146950">
              <w:rPr>
                <w:rStyle w:val="Hyperlink"/>
                <w:noProof/>
              </w:rPr>
              <w:instrText xml:space="preserve"> </w:instrText>
            </w:r>
            <w:r w:rsidR="00BB6517">
              <w:rPr>
                <w:noProof/>
              </w:rPr>
              <w:instrText>HYPERLINK \l "_Toc411696088"</w:instrText>
            </w:r>
            <w:r w:rsidR="00BB6517" w:rsidRPr="00146950">
              <w:rPr>
                <w:rStyle w:val="Hyperlink"/>
                <w:noProof/>
              </w:rPr>
              <w:instrText xml:space="preserve"> </w:instrText>
            </w:r>
            <w:r w:rsidR="00BB6517" w:rsidRPr="00146950">
              <w:rPr>
                <w:rStyle w:val="Hyperlink"/>
                <w:noProof/>
              </w:rPr>
            </w:r>
            <w:r w:rsidR="00BB6517" w:rsidRPr="00146950">
              <w:rPr>
                <w:rStyle w:val="Hyperlink"/>
                <w:noProof/>
              </w:rPr>
              <w:fldChar w:fldCharType="separate"/>
            </w:r>
            <w:r w:rsidR="00BB6517" w:rsidRPr="00146950">
              <w:rPr>
                <w:rStyle w:val="Hyperlink"/>
                <w:noProof/>
                <w:lang w:val="en-GB"/>
              </w:rPr>
              <w:t>Introduction</w:t>
            </w:r>
            <w:r w:rsidR="00BB6517">
              <w:rPr>
                <w:noProof/>
                <w:webHidden/>
              </w:rPr>
              <w:tab/>
            </w:r>
            <w:r w:rsidR="00BB6517">
              <w:rPr>
                <w:noProof/>
                <w:webHidden/>
              </w:rPr>
              <w:fldChar w:fldCharType="begin"/>
            </w:r>
            <w:r w:rsidR="00BB6517">
              <w:rPr>
                <w:noProof/>
                <w:webHidden/>
              </w:rPr>
              <w:instrText xml:space="preserve"> PAGEREF _Toc411696088 \h </w:instrText>
            </w:r>
            <w:r w:rsidR="00BB6517">
              <w:rPr>
                <w:noProof/>
                <w:webHidden/>
              </w:rPr>
            </w:r>
          </w:ins>
          <w:r w:rsidR="00BB6517">
            <w:rPr>
              <w:noProof/>
              <w:webHidden/>
            </w:rPr>
            <w:fldChar w:fldCharType="separate"/>
          </w:r>
          <w:ins w:id="11" w:author="Keet, M." w:date="2015-02-14T16:52:00Z">
            <w:r w:rsidR="00BB6517">
              <w:rPr>
                <w:noProof/>
                <w:webHidden/>
              </w:rPr>
              <w:t>3</w:t>
            </w:r>
            <w:r w:rsidR="00BB6517">
              <w:rPr>
                <w:noProof/>
                <w:webHidden/>
              </w:rPr>
              <w:fldChar w:fldCharType="end"/>
            </w:r>
            <w:r w:rsidR="00BB6517" w:rsidRPr="00146950">
              <w:rPr>
                <w:rStyle w:val="Hyperlink"/>
                <w:noProof/>
              </w:rPr>
              <w:fldChar w:fldCharType="end"/>
            </w:r>
          </w:ins>
        </w:p>
        <w:p w:rsidR="00BB6517" w:rsidRDefault="00BB6517">
          <w:pPr>
            <w:pStyle w:val="Inhopg1"/>
            <w:tabs>
              <w:tab w:val="right" w:leader="dot" w:pos="9016"/>
            </w:tabs>
            <w:rPr>
              <w:ins w:id="12" w:author="Keet, M." w:date="2015-02-14T16:52:00Z"/>
              <w:rFonts w:asciiTheme="minorHAnsi" w:eastAsiaTheme="minorEastAsia" w:hAnsiTheme="minorHAnsi"/>
              <w:noProof/>
              <w:sz w:val="22"/>
              <w:lang w:val="en-GB" w:eastAsia="en-GB"/>
            </w:rPr>
          </w:pPr>
          <w:ins w:id="13" w:author="Keet, M." w:date="2015-02-14T16:52:00Z">
            <w:r w:rsidRPr="00146950">
              <w:rPr>
                <w:rStyle w:val="Hyperlink"/>
                <w:noProof/>
              </w:rPr>
              <w:fldChar w:fldCharType="begin"/>
            </w:r>
            <w:r w:rsidRPr="00146950">
              <w:rPr>
                <w:rStyle w:val="Hyperlink"/>
                <w:noProof/>
              </w:rPr>
              <w:instrText xml:space="preserve"> </w:instrText>
            </w:r>
            <w:r>
              <w:rPr>
                <w:noProof/>
              </w:rPr>
              <w:instrText>HYPERLINK \l "_Toc411696089"</w:instrText>
            </w:r>
            <w:r w:rsidRPr="00146950">
              <w:rPr>
                <w:rStyle w:val="Hyperlink"/>
                <w:noProof/>
              </w:rPr>
              <w:instrText xml:space="preserve"> </w:instrText>
            </w:r>
            <w:r w:rsidRPr="00146950">
              <w:rPr>
                <w:rStyle w:val="Hyperlink"/>
                <w:noProof/>
              </w:rPr>
            </w:r>
            <w:r w:rsidRPr="00146950">
              <w:rPr>
                <w:rStyle w:val="Hyperlink"/>
                <w:noProof/>
              </w:rPr>
              <w:fldChar w:fldCharType="separate"/>
            </w:r>
            <w:r w:rsidRPr="00146950">
              <w:rPr>
                <w:rStyle w:val="Hyperlink"/>
                <w:noProof/>
                <w:lang w:val="en-GB"/>
              </w:rPr>
              <w:t>Goals and objectives</w:t>
            </w:r>
            <w:r>
              <w:rPr>
                <w:noProof/>
                <w:webHidden/>
              </w:rPr>
              <w:tab/>
            </w:r>
            <w:r>
              <w:rPr>
                <w:noProof/>
                <w:webHidden/>
              </w:rPr>
              <w:fldChar w:fldCharType="begin"/>
            </w:r>
            <w:r>
              <w:rPr>
                <w:noProof/>
                <w:webHidden/>
              </w:rPr>
              <w:instrText xml:space="preserve"> PAGEREF _Toc411696089 \h </w:instrText>
            </w:r>
            <w:r>
              <w:rPr>
                <w:noProof/>
                <w:webHidden/>
              </w:rPr>
            </w:r>
          </w:ins>
          <w:r>
            <w:rPr>
              <w:noProof/>
              <w:webHidden/>
            </w:rPr>
            <w:fldChar w:fldCharType="separate"/>
          </w:r>
          <w:ins w:id="14" w:author="Keet, M." w:date="2015-02-14T16:52:00Z">
            <w:r>
              <w:rPr>
                <w:noProof/>
                <w:webHidden/>
              </w:rPr>
              <w:t>3</w:t>
            </w:r>
            <w:r>
              <w:rPr>
                <w:noProof/>
                <w:webHidden/>
              </w:rPr>
              <w:fldChar w:fldCharType="end"/>
            </w:r>
            <w:r w:rsidRPr="00146950">
              <w:rPr>
                <w:rStyle w:val="Hyperlink"/>
                <w:noProof/>
              </w:rPr>
              <w:fldChar w:fldCharType="end"/>
            </w:r>
          </w:ins>
        </w:p>
        <w:p w:rsidR="00BB6517" w:rsidRDefault="00BB6517">
          <w:pPr>
            <w:pStyle w:val="Inhopg2"/>
            <w:tabs>
              <w:tab w:val="right" w:leader="dot" w:pos="9016"/>
            </w:tabs>
            <w:rPr>
              <w:ins w:id="15" w:author="Keet, M." w:date="2015-02-14T16:52:00Z"/>
              <w:rFonts w:asciiTheme="minorHAnsi" w:eastAsiaTheme="minorEastAsia" w:hAnsiTheme="minorHAnsi"/>
              <w:noProof/>
              <w:sz w:val="22"/>
              <w:lang w:val="en-GB" w:eastAsia="en-GB"/>
            </w:rPr>
          </w:pPr>
          <w:ins w:id="16" w:author="Keet, M." w:date="2015-02-14T16:52:00Z">
            <w:r w:rsidRPr="00146950">
              <w:rPr>
                <w:rStyle w:val="Hyperlink"/>
                <w:noProof/>
              </w:rPr>
              <w:fldChar w:fldCharType="begin"/>
            </w:r>
            <w:r w:rsidRPr="00146950">
              <w:rPr>
                <w:rStyle w:val="Hyperlink"/>
                <w:noProof/>
              </w:rPr>
              <w:instrText xml:space="preserve"> </w:instrText>
            </w:r>
            <w:r>
              <w:rPr>
                <w:noProof/>
              </w:rPr>
              <w:instrText>HYPERLINK \l "_Toc411696090"</w:instrText>
            </w:r>
            <w:r w:rsidRPr="00146950">
              <w:rPr>
                <w:rStyle w:val="Hyperlink"/>
                <w:noProof/>
              </w:rPr>
              <w:instrText xml:space="preserve"> </w:instrText>
            </w:r>
            <w:r w:rsidRPr="00146950">
              <w:rPr>
                <w:rStyle w:val="Hyperlink"/>
                <w:noProof/>
              </w:rPr>
            </w:r>
            <w:r w:rsidRPr="00146950">
              <w:rPr>
                <w:rStyle w:val="Hyperlink"/>
                <w:noProof/>
              </w:rPr>
              <w:fldChar w:fldCharType="separate"/>
            </w:r>
            <w:r w:rsidRPr="00146950">
              <w:rPr>
                <w:rStyle w:val="Hyperlink"/>
                <w:noProof/>
                <w:lang w:val="en-GB"/>
              </w:rPr>
              <w:t>Goal of the project</w:t>
            </w:r>
            <w:r>
              <w:rPr>
                <w:noProof/>
                <w:webHidden/>
              </w:rPr>
              <w:tab/>
            </w:r>
            <w:r>
              <w:rPr>
                <w:noProof/>
                <w:webHidden/>
              </w:rPr>
              <w:fldChar w:fldCharType="begin"/>
            </w:r>
            <w:r>
              <w:rPr>
                <w:noProof/>
                <w:webHidden/>
              </w:rPr>
              <w:instrText xml:space="preserve"> PAGEREF _Toc411696090 \h </w:instrText>
            </w:r>
            <w:r>
              <w:rPr>
                <w:noProof/>
                <w:webHidden/>
              </w:rPr>
            </w:r>
          </w:ins>
          <w:r>
            <w:rPr>
              <w:noProof/>
              <w:webHidden/>
            </w:rPr>
            <w:fldChar w:fldCharType="separate"/>
          </w:r>
          <w:ins w:id="17" w:author="Keet, M." w:date="2015-02-14T16:52:00Z">
            <w:r>
              <w:rPr>
                <w:noProof/>
                <w:webHidden/>
              </w:rPr>
              <w:t>3</w:t>
            </w:r>
            <w:r>
              <w:rPr>
                <w:noProof/>
                <w:webHidden/>
              </w:rPr>
              <w:fldChar w:fldCharType="end"/>
            </w:r>
            <w:r w:rsidRPr="00146950">
              <w:rPr>
                <w:rStyle w:val="Hyperlink"/>
                <w:noProof/>
              </w:rPr>
              <w:fldChar w:fldCharType="end"/>
            </w:r>
          </w:ins>
        </w:p>
        <w:p w:rsidR="00BB6517" w:rsidRDefault="00BB6517">
          <w:pPr>
            <w:pStyle w:val="Inhopg2"/>
            <w:tabs>
              <w:tab w:val="right" w:leader="dot" w:pos="9016"/>
            </w:tabs>
            <w:rPr>
              <w:ins w:id="18" w:author="Keet, M." w:date="2015-02-14T16:52:00Z"/>
              <w:rFonts w:asciiTheme="minorHAnsi" w:eastAsiaTheme="minorEastAsia" w:hAnsiTheme="minorHAnsi"/>
              <w:noProof/>
              <w:sz w:val="22"/>
              <w:lang w:val="en-GB" w:eastAsia="en-GB"/>
            </w:rPr>
          </w:pPr>
          <w:ins w:id="19" w:author="Keet, M." w:date="2015-02-14T16:52:00Z">
            <w:r w:rsidRPr="00146950">
              <w:rPr>
                <w:rStyle w:val="Hyperlink"/>
                <w:noProof/>
              </w:rPr>
              <w:fldChar w:fldCharType="begin"/>
            </w:r>
            <w:r w:rsidRPr="00146950">
              <w:rPr>
                <w:rStyle w:val="Hyperlink"/>
                <w:noProof/>
              </w:rPr>
              <w:instrText xml:space="preserve"> </w:instrText>
            </w:r>
            <w:r>
              <w:rPr>
                <w:noProof/>
              </w:rPr>
              <w:instrText>HYPERLINK \l "_Toc411696091"</w:instrText>
            </w:r>
            <w:r w:rsidRPr="00146950">
              <w:rPr>
                <w:rStyle w:val="Hyperlink"/>
                <w:noProof/>
              </w:rPr>
              <w:instrText xml:space="preserve"> </w:instrText>
            </w:r>
            <w:r w:rsidRPr="00146950">
              <w:rPr>
                <w:rStyle w:val="Hyperlink"/>
                <w:noProof/>
              </w:rPr>
            </w:r>
            <w:r w:rsidRPr="00146950">
              <w:rPr>
                <w:rStyle w:val="Hyperlink"/>
                <w:noProof/>
              </w:rPr>
              <w:fldChar w:fldCharType="separate"/>
            </w:r>
            <w:r w:rsidRPr="00146950">
              <w:rPr>
                <w:rStyle w:val="Hyperlink"/>
                <w:noProof/>
                <w:lang w:val="en-GB"/>
              </w:rPr>
              <w:t>Objectives Machine Design</w:t>
            </w:r>
            <w:r>
              <w:rPr>
                <w:noProof/>
                <w:webHidden/>
              </w:rPr>
              <w:tab/>
            </w:r>
            <w:r>
              <w:rPr>
                <w:noProof/>
                <w:webHidden/>
              </w:rPr>
              <w:fldChar w:fldCharType="begin"/>
            </w:r>
            <w:r>
              <w:rPr>
                <w:noProof/>
                <w:webHidden/>
              </w:rPr>
              <w:instrText xml:space="preserve"> PAGEREF _Toc411696091 \h </w:instrText>
            </w:r>
            <w:r>
              <w:rPr>
                <w:noProof/>
                <w:webHidden/>
              </w:rPr>
            </w:r>
          </w:ins>
          <w:r>
            <w:rPr>
              <w:noProof/>
              <w:webHidden/>
            </w:rPr>
            <w:fldChar w:fldCharType="separate"/>
          </w:r>
          <w:ins w:id="20" w:author="Keet, M." w:date="2015-02-14T16:52:00Z">
            <w:r>
              <w:rPr>
                <w:noProof/>
                <w:webHidden/>
              </w:rPr>
              <w:t>3</w:t>
            </w:r>
            <w:r>
              <w:rPr>
                <w:noProof/>
                <w:webHidden/>
              </w:rPr>
              <w:fldChar w:fldCharType="end"/>
            </w:r>
            <w:r w:rsidRPr="00146950">
              <w:rPr>
                <w:rStyle w:val="Hyperlink"/>
                <w:noProof/>
              </w:rPr>
              <w:fldChar w:fldCharType="end"/>
            </w:r>
          </w:ins>
        </w:p>
        <w:p w:rsidR="00BB6517" w:rsidRDefault="00BB6517">
          <w:pPr>
            <w:pStyle w:val="Inhopg2"/>
            <w:tabs>
              <w:tab w:val="right" w:leader="dot" w:pos="9016"/>
            </w:tabs>
            <w:rPr>
              <w:ins w:id="21" w:author="Keet, M." w:date="2015-02-14T16:52:00Z"/>
              <w:rFonts w:asciiTheme="minorHAnsi" w:eastAsiaTheme="minorEastAsia" w:hAnsiTheme="minorHAnsi"/>
              <w:noProof/>
              <w:sz w:val="22"/>
              <w:lang w:val="en-GB" w:eastAsia="en-GB"/>
            </w:rPr>
          </w:pPr>
          <w:ins w:id="22" w:author="Keet, M." w:date="2015-02-14T16:52:00Z">
            <w:r w:rsidRPr="00146950">
              <w:rPr>
                <w:rStyle w:val="Hyperlink"/>
                <w:noProof/>
              </w:rPr>
              <w:fldChar w:fldCharType="begin"/>
            </w:r>
            <w:r w:rsidRPr="00146950">
              <w:rPr>
                <w:rStyle w:val="Hyperlink"/>
                <w:noProof/>
              </w:rPr>
              <w:instrText xml:space="preserve"> </w:instrText>
            </w:r>
            <w:r>
              <w:rPr>
                <w:noProof/>
              </w:rPr>
              <w:instrText>HYPERLINK \l "_Toc411696092"</w:instrText>
            </w:r>
            <w:r w:rsidRPr="00146950">
              <w:rPr>
                <w:rStyle w:val="Hyperlink"/>
                <w:noProof/>
              </w:rPr>
              <w:instrText xml:space="preserve"> </w:instrText>
            </w:r>
            <w:r w:rsidRPr="00146950">
              <w:rPr>
                <w:rStyle w:val="Hyperlink"/>
                <w:noProof/>
              </w:rPr>
            </w:r>
            <w:r w:rsidRPr="00146950">
              <w:rPr>
                <w:rStyle w:val="Hyperlink"/>
                <w:noProof/>
              </w:rPr>
              <w:fldChar w:fldCharType="separate"/>
            </w:r>
            <w:r w:rsidRPr="00146950">
              <w:rPr>
                <w:rStyle w:val="Hyperlink"/>
                <w:noProof/>
                <w:lang w:val="en-GB"/>
              </w:rPr>
              <w:t>Objective Software Specification</w:t>
            </w:r>
            <w:r>
              <w:rPr>
                <w:noProof/>
                <w:webHidden/>
              </w:rPr>
              <w:tab/>
            </w:r>
            <w:r>
              <w:rPr>
                <w:noProof/>
                <w:webHidden/>
              </w:rPr>
              <w:fldChar w:fldCharType="begin"/>
            </w:r>
            <w:r>
              <w:rPr>
                <w:noProof/>
                <w:webHidden/>
              </w:rPr>
              <w:instrText xml:space="preserve"> PAGEREF _Toc411696092 \h </w:instrText>
            </w:r>
            <w:r>
              <w:rPr>
                <w:noProof/>
                <w:webHidden/>
              </w:rPr>
            </w:r>
          </w:ins>
          <w:r>
            <w:rPr>
              <w:noProof/>
              <w:webHidden/>
            </w:rPr>
            <w:fldChar w:fldCharType="separate"/>
          </w:r>
          <w:ins w:id="23" w:author="Keet, M." w:date="2015-02-14T16:52:00Z">
            <w:r>
              <w:rPr>
                <w:noProof/>
                <w:webHidden/>
              </w:rPr>
              <w:t>3</w:t>
            </w:r>
            <w:r>
              <w:rPr>
                <w:noProof/>
                <w:webHidden/>
              </w:rPr>
              <w:fldChar w:fldCharType="end"/>
            </w:r>
            <w:r w:rsidRPr="00146950">
              <w:rPr>
                <w:rStyle w:val="Hyperlink"/>
                <w:noProof/>
              </w:rPr>
              <w:fldChar w:fldCharType="end"/>
            </w:r>
          </w:ins>
        </w:p>
        <w:p w:rsidR="00BB6517" w:rsidRDefault="00BB6517">
          <w:pPr>
            <w:pStyle w:val="Inhopg2"/>
            <w:tabs>
              <w:tab w:val="right" w:leader="dot" w:pos="9016"/>
            </w:tabs>
            <w:rPr>
              <w:ins w:id="24" w:author="Keet, M." w:date="2015-02-14T16:52:00Z"/>
              <w:rFonts w:asciiTheme="minorHAnsi" w:eastAsiaTheme="minorEastAsia" w:hAnsiTheme="minorHAnsi"/>
              <w:noProof/>
              <w:sz w:val="22"/>
              <w:lang w:val="en-GB" w:eastAsia="en-GB"/>
            </w:rPr>
          </w:pPr>
          <w:ins w:id="25" w:author="Keet, M." w:date="2015-02-14T16:52:00Z">
            <w:r w:rsidRPr="00146950">
              <w:rPr>
                <w:rStyle w:val="Hyperlink"/>
                <w:noProof/>
              </w:rPr>
              <w:fldChar w:fldCharType="begin"/>
            </w:r>
            <w:r w:rsidRPr="00146950">
              <w:rPr>
                <w:rStyle w:val="Hyperlink"/>
                <w:noProof/>
              </w:rPr>
              <w:instrText xml:space="preserve"> </w:instrText>
            </w:r>
            <w:r>
              <w:rPr>
                <w:noProof/>
              </w:rPr>
              <w:instrText>HYPERLINK \l "_Toc411696093"</w:instrText>
            </w:r>
            <w:r w:rsidRPr="00146950">
              <w:rPr>
                <w:rStyle w:val="Hyperlink"/>
                <w:noProof/>
              </w:rPr>
              <w:instrText xml:space="preserve"> </w:instrText>
            </w:r>
            <w:r w:rsidRPr="00146950">
              <w:rPr>
                <w:rStyle w:val="Hyperlink"/>
                <w:noProof/>
              </w:rPr>
            </w:r>
            <w:r w:rsidRPr="00146950">
              <w:rPr>
                <w:rStyle w:val="Hyperlink"/>
                <w:noProof/>
              </w:rPr>
              <w:fldChar w:fldCharType="separate"/>
            </w:r>
            <w:r w:rsidRPr="00146950">
              <w:rPr>
                <w:rStyle w:val="Hyperlink"/>
                <w:noProof/>
                <w:lang w:val="en-GB"/>
              </w:rPr>
              <w:t>Objectives Software Design</w:t>
            </w:r>
            <w:r>
              <w:rPr>
                <w:noProof/>
                <w:webHidden/>
              </w:rPr>
              <w:tab/>
            </w:r>
            <w:r>
              <w:rPr>
                <w:noProof/>
                <w:webHidden/>
              </w:rPr>
              <w:fldChar w:fldCharType="begin"/>
            </w:r>
            <w:r>
              <w:rPr>
                <w:noProof/>
                <w:webHidden/>
              </w:rPr>
              <w:instrText xml:space="preserve"> PAGEREF _Toc411696093 \h </w:instrText>
            </w:r>
            <w:r>
              <w:rPr>
                <w:noProof/>
                <w:webHidden/>
              </w:rPr>
            </w:r>
          </w:ins>
          <w:r>
            <w:rPr>
              <w:noProof/>
              <w:webHidden/>
            </w:rPr>
            <w:fldChar w:fldCharType="separate"/>
          </w:r>
          <w:ins w:id="26" w:author="Keet, M." w:date="2015-02-14T16:52:00Z">
            <w:r>
              <w:rPr>
                <w:noProof/>
                <w:webHidden/>
              </w:rPr>
              <w:t>4</w:t>
            </w:r>
            <w:r>
              <w:rPr>
                <w:noProof/>
                <w:webHidden/>
              </w:rPr>
              <w:fldChar w:fldCharType="end"/>
            </w:r>
            <w:r w:rsidRPr="00146950">
              <w:rPr>
                <w:rStyle w:val="Hyperlink"/>
                <w:noProof/>
              </w:rPr>
              <w:fldChar w:fldCharType="end"/>
            </w:r>
          </w:ins>
        </w:p>
        <w:p w:rsidR="00BB6517" w:rsidRDefault="00BB6517">
          <w:pPr>
            <w:pStyle w:val="Inhopg2"/>
            <w:tabs>
              <w:tab w:val="right" w:leader="dot" w:pos="9016"/>
            </w:tabs>
            <w:rPr>
              <w:ins w:id="27" w:author="Keet, M." w:date="2015-02-14T16:52:00Z"/>
              <w:rFonts w:asciiTheme="minorHAnsi" w:eastAsiaTheme="minorEastAsia" w:hAnsiTheme="minorHAnsi"/>
              <w:noProof/>
              <w:sz w:val="22"/>
              <w:lang w:val="en-GB" w:eastAsia="en-GB"/>
            </w:rPr>
          </w:pPr>
          <w:ins w:id="28" w:author="Keet, M." w:date="2015-02-14T16:52:00Z">
            <w:r w:rsidRPr="00146950">
              <w:rPr>
                <w:rStyle w:val="Hyperlink"/>
                <w:noProof/>
              </w:rPr>
              <w:fldChar w:fldCharType="begin"/>
            </w:r>
            <w:r w:rsidRPr="00146950">
              <w:rPr>
                <w:rStyle w:val="Hyperlink"/>
                <w:noProof/>
              </w:rPr>
              <w:instrText xml:space="preserve"> </w:instrText>
            </w:r>
            <w:r>
              <w:rPr>
                <w:noProof/>
              </w:rPr>
              <w:instrText>HYPERLINK \l "_Toc411696094"</w:instrText>
            </w:r>
            <w:r w:rsidRPr="00146950">
              <w:rPr>
                <w:rStyle w:val="Hyperlink"/>
                <w:noProof/>
              </w:rPr>
              <w:instrText xml:space="preserve"> </w:instrText>
            </w:r>
            <w:r w:rsidRPr="00146950">
              <w:rPr>
                <w:rStyle w:val="Hyperlink"/>
                <w:noProof/>
              </w:rPr>
            </w:r>
            <w:r w:rsidRPr="00146950">
              <w:rPr>
                <w:rStyle w:val="Hyperlink"/>
                <w:noProof/>
              </w:rPr>
              <w:fldChar w:fldCharType="separate"/>
            </w:r>
            <w:r w:rsidRPr="00146950">
              <w:rPr>
                <w:rStyle w:val="Hyperlink"/>
                <w:noProof/>
                <w:lang w:val="en-GB"/>
              </w:rPr>
              <w:t>Objectives Software Implementation and Integration</w:t>
            </w:r>
            <w:r>
              <w:rPr>
                <w:noProof/>
                <w:webHidden/>
              </w:rPr>
              <w:tab/>
            </w:r>
            <w:r>
              <w:rPr>
                <w:noProof/>
                <w:webHidden/>
              </w:rPr>
              <w:fldChar w:fldCharType="begin"/>
            </w:r>
            <w:r>
              <w:rPr>
                <w:noProof/>
                <w:webHidden/>
              </w:rPr>
              <w:instrText xml:space="preserve"> PAGEREF _Toc411696094 \h </w:instrText>
            </w:r>
            <w:r>
              <w:rPr>
                <w:noProof/>
                <w:webHidden/>
              </w:rPr>
            </w:r>
          </w:ins>
          <w:r>
            <w:rPr>
              <w:noProof/>
              <w:webHidden/>
            </w:rPr>
            <w:fldChar w:fldCharType="separate"/>
          </w:r>
          <w:ins w:id="29" w:author="Keet, M." w:date="2015-02-14T16:52:00Z">
            <w:r>
              <w:rPr>
                <w:noProof/>
                <w:webHidden/>
              </w:rPr>
              <w:t>4</w:t>
            </w:r>
            <w:r>
              <w:rPr>
                <w:noProof/>
                <w:webHidden/>
              </w:rPr>
              <w:fldChar w:fldCharType="end"/>
            </w:r>
            <w:r w:rsidRPr="00146950">
              <w:rPr>
                <w:rStyle w:val="Hyperlink"/>
                <w:noProof/>
              </w:rPr>
              <w:fldChar w:fldCharType="end"/>
            </w:r>
          </w:ins>
        </w:p>
        <w:p w:rsidR="00BB6517" w:rsidRDefault="00BB6517">
          <w:pPr>
            <w:pStyle w:val="Inhopg2"/>
            <w:tabs>
              <w:tab w:val="right" w:leader="dot" w:pos="9016"/>
            </w:tabs>
            <w:rPr>
              <w:ins w:id="30" w:author="Keet, M." w:date="2015-02-14T16:52:00Z"/>
              <w:rFonts w:asciiTheme="minorHAnsi" w:eastAsiaTheme="minorEastAsia" w:hAnsiTheme="minorHAnsi"/>
              <w:noProof/>
              <w:sz w:val="22"/>
              <w:lang w:val="en-GB" w:eastAsia="en-GB"/>
            </w:rPr>
          </w:pPr>
          <w:ins w:id="31" w:author="Keet, M." w:date="2015-02-14T16:52:00Z">
            <w:r w:rsidRPr="00146950">
              <w:rPr>
                <w:rStyle w:val="Hyperlink"/>
                <w:noProof/>
              </w:rPr>
              <w:fldChar w:fldCharType="begin"/>
            </w:r>
            <w:r w:rsidRPr="00146950">
              <w:rPr>
                <w:rStyle w:val="Hyperlink"/>
                <w:noProof/>
              </w:rPr>
              <w:instrText xml:space="preserve"> </w:instrText>
            </w:r>
            <w:r>
              <w:rPr>
                <w:noProof/>
              </w:rPr>
              <w:instrText>HYPERLINK \l "_Toc411696095"</w:instrText>
            </w:r>
            <w:r w:rsidRPr="00146950">
              <w:rPr>
                <w:rStyle w:val="Hyperlink"/>
                <w:noProof/>
              </w:rPr>
              <w:instrText xml:space="preserve"> </w:instrText>
            </w:r>
            <w:r w:rsidRPr="00146950">
              <w:rPr>
                <w:rStyle w:val="Hyperlink"/>
                <w:noProof/>
              </w:rPr>
            </w:r>
            <w:r w:rsidRPr="00146950">
              <w:rPr>
                <w:rStyle w:val="Hyperlink"/>
                <w:noProof/>
              </w:rPr>
              <w:fldChar w:fldCharType="separate"/>
            </w:r>
            <w:r w:rsidRPr="00146950">
              <w:rPr>
                <w:rStyle w:val="Hyperlink"/>
                <w:noProof/>
                <w:lang w:val="en-GB"/>
              </w:rPr>
              <w:t>Objectives System Validation and Testing</w:t>
            </w:r>
            <w:r>
              <w:rPr>
                <w:noProof/>
                <w:webHidden/>
              </w:rPr>
              <w:tab/>
            </w:r>
            <w:r>
              <w:rPr>
                <w:noProof/>
                <w:webHidden/>
              </w:rPr>
              <w:fldChar w:fldCharType="begin"/>
            </w:r>
            <w:r>
              <w:rPr>
                <w:noProof/>
                <w:webHidden/>
              </w:rPr>
              <w:instrText xml:space="preserve"> PAGEREF _Toc411696095 \h </w:instrText>
            </w:r>
            <w:r>
              <w:rPr>
                <w:noProof/>
                <w:webHidden/>
              </w:rPr>
            </w:r>
          </w:ins>
          <w:r>
            <w:rPr>
              <w:noProof/>
              <w:webHidden/>
            </w:rPr>
            <w:fldChar w:fldCharType="separate"/>
          </w:r>
          <w:ins w:id="32" w:author="Keet, M." w:date="2015-02-14T16:52:00Z">
            <w:r>
              <w:rPr>
                <w:noProof/>
                <w:webHidden/>
              </w:rPr>
              <w:t>4</w:t>
            </w:r>
            <w:r>
              <w:rPr>
                <w:noProof/>
                <w:webHidden/>
              </w:rPr>
              <w:fldChar w:fldCharType="end"/>
            </w:r>
            <w:r w:rsidRPr="00146950">
              <w:rPr>
                <w:rStyle w:val="Hyperlink"/>
                <w:noProof/>
              </w:rPr>
              <w:fldChar w:fldCharType="end"/>
            </w:r>
          </w:ins>
        </w:p>
        <w:p w:rsidR="00BB6517" w:rsidRDefault="00BB6517">
          <w:pPr>
            <w:pStyle w:val="Inhopg1"/>
            <w:tabs>
              <w:tab w:val="right" w:leader="dot" w:pos="9016"/>
            </w:tabs>
            <w:rPr>
              <w:ins w:id="33" w:author="Keet, M." w:date="2015-02-14T16:52:00Z"/>
              <w:rFonts w:asciiTheme="minorHAnsi" w:eastAsiaTheme="minorEastAsia" w:hAnsiTheme="minorHAnsi"/>
              <w:noProof/>
              <w:sz w:val="22"/>
              <w:lang w:val="en-GB" w:eastAsia="en-GB"/>
            </w:rPr>
          </w:pPr>
          <w:ins w:id="34" w:author="Keet, M." w:date="2015-02-14T16:52:00Z">
            <w:r w:rsidRPr="00146950">
              <w:rPr>
                <w:rStyle w:val="Hyperlink"/>
                <w:noProof/>
              </w:rPr>
              <w:fldChar w:fldCharType="begin"/>
            </w:r>
            <w:r w:rsidRPr="00146950">
              <w:rPr>
                <w:rStyle w:val="Hyperlink"/>
                <w:noProof/>
              </w:rPr>
              <w:instrText xml:space="preserve"> </w:instrText>
            </w:r>
            <w:r>
              <w:rPr>
                <w:noProof/>
              </w:rPr>
              <w:instrText>HYPERLINK \l "_Toc411696096"</w:instrText>
            </w:r>
            <w:r w:rsidRPr="00146950">
              <w:rPr>
                <w:rStyle w:val="Hyperlink"/>
                <w:noProof/>
              </w:rPr>
              <w:instrText xml:space="preserve"> </w:instrText>
            </w:r>
            <w:r w:rsidRPr="00146950">
              <w:rPr>
                <w:rStyle w:val="Hyperlink"/>
                <w:noProof/>
              </w:rPr>
            </w:r>
            <w:r w:rsidRPr="00146950">
              <w:rPr>
                <w:rStyle w:val="Hyperlink"/>
                <w:noProof/>
              </w:rPr>
              <w:fldChar w:fldCharType="separate"/>
            </w:r>
            <w:r w:rsidRPr="00146950">
              <w:rPr>
                <w:rStyle w:val="Hyperlink"/>
                <w:noProof/>
                <w:lang w:val="en-GB"/>
              </w:rPr>
              <w:t>Final Report</w:t>
            </w:r>
            <w:r>
              <w:rPr>
                <w:noProof/>
                <w:webHidden/>
              </w:rPr>
              <w:tab/>
            </w:r>
            <w:r>
              <w:rPr>
                <w:noProof/>
                <w:webHidden/>
              </w:rPr>
              <w:fldChar w:fldCharType="begin"/>
            </w:r>
            <w:r>
              <w:rPr>
                <w:noProof/>
                <w:webHidden/>
              </w:rPr>
              <w:instrText xml:space="preserve"> PAGEREF _Toc411696096 \h </w:instrText>
            </w:r>
            <w:r>
              <w:rPr>
                <w:noProof/>
                <w:webHidden/>
              </w:rPr>
            </w:r>
          </w:ins>
          <w:r>
            <w:rPr>
              <w:noProof/>
              <w:webHidden/>
            </w:rPr>
            <w:fldChar w:fldCharType="separate"/>
          </w:r>
          <w:ins w:id="35" w:author="Keet, M." w:date="2015-02-14T16:52:00Z">
            <w:r>
              <w:rPr>
                <w:noProof/>
                <w:webHidden/>
              </w:rPr>
              <w:t>4</w:t>
            </w:r>
            <w:r>
              <w:rPr>
                <w:noProof/>
                <w:webHidden/>
              </w:rPr>
              <w:fldChar w:fldCharType="end"/>
            </w:r>
            <w:r w:rsidRPr="00146950">
              <w:rPr>
                <w:rStyle w:val="Hyperlink"/>
                <w:noProof/>
              </w:rPr>
              <w:fldChar w:fldCharType="end"/>
            </w:r>
          </w:ins>
        </w:p>
        <w:p w:rsidR="00BB6517" w:rsidRDefault="00BB6517">
          <w:pPr>
            <w:pStyle w:val="Inhopg1"/>
            <w:tabs>
              <w:tab w:val="right" w:leader="dot" w:pos="9016"/>
            </w:tabs>
            <w:rPr>
              <w:ins w:id="36" w:author="Keet, M." w:date="2015-02-14T16:52:00Z"/>
              <w:rFonts w:asciiTheme="minorHAnsi" w:eastAsiaTheme="minorEastAsia" w:hAnsiTheme="minorHAnsi"/>
              <w:noProof/>
              <w:sz w:val="22"/>
              <w:lang w:val="en-GB" w:eastAsia="en-GB"/>
            </w:rPr>
          </w:pPr>
          <w:ins w:id="37" w:author="Keet, M." w:date="2015-02-14T16:52:00Z">
            <w:r w:rsidRPr="00146950">
              <w:rPr>
                <w:rStyle w:val="Hyperlink"/>
                <w:noProof/>
              </w:rPr>
              <w:fldChar w:fldCharType="begin"/>
            </w:r>
            <w:r w:rsidRPr="00146950">
              <w:rPr>
                <w:rStyle w:val="Hyperlink"/>
                <w:noProof/>
              </w:rPr>
              <w:instrText xml:space="preserve"> </w:instrText>
            </w:r>
            <w:r>
              <w:rPr>
                <w:noProof/>
              </w:rPr>
              <w:instrText>HYPERLINK \l "_Toc411696097"</w:instrText>
            </w:r>
            <w:r w:rsidRPr="00146950">
              <w:rPr>
                <w:rStyle w:val="Hyperlink"/>
                <w:noProof/>
              </w:rPr>
              <w:instrText xml:space="preserve"> </w:instrText>
            </w:r>
            <w:r w:rsidRPr="00146950">
              <w:rPr>
                <w:rStyle w:val="Hyperlink"/>
                <w:noProof/>
              </w:rPr>
            </w:r>
            <w:r w:rsidRPr="00146950">
              <w:rPr>
                <w:rStyle w:val="Hyperlink"/>
                <w:noProof/>
              </w:rPr>
              <w:fldChar w:fldCharType="separate"/>
            </w:r>
            <w:r w:rsidRPr="00146950">
              <w:rPr>
                <w:rStyle w:val="Hyperlink"/>
                <w:noProof/>
                <w:lang w:val="en-GB"/>
              </w:rPr>
              <w:t>Roles</w:t>
            </w:r>
            <w:r>
              <w:rPr>
                <w:noProof/>
                <w:webHidden/>
              </w:rPr>
              <w:tab/>
            </w:r>
            <w:r>
              <w:rPr>
                <w:noProof/>
                <w:webHidden/>
              </w:rPr>
              <w:fldChar w:fldCharType="begin"/>
            </w:r>
            <w:r>
              <w:rPr>
                <w:noProof/>
                <w:webHidden/>
              </w:rPr>
              <w:instrText xml:space="preserve"> PAGEREF _Toc411696097 \h </w:instrText>
            </w:r>
            <w:r>
              <w:rPr>
                <w:noProof/>
                <w:webHidden/>
              </w:rPr>
            </w:r>
          </w:ins>
          <w:r>
            <w:rPr>
              <w:noProof/>
              <w:webHidden/>
            </w:rPr>
            <w:fldChar w:fldCharType="separate"/>
          </w:r>
          <w:ins w:id="38" w:author="Keet, M." w:date="2015-02-14T16:52:00Z">
            <w:r>
              <w:rPr>
                <w:noProof/>
                <w:webHidden/>
              </w:rPr>
              <w:t>4</w:t>
            </w:r>
            <w:r>
              <w:rPr>
                <w:noProof/>
                <w:webHidden/>
              </w:rPr>
              <w:fldChar w:fldCharType="end"/>
            </w:r>
            <w:r w:rsidRPr="00146950">
              <w:rPr>
                <w:rStyle w:val="Hyperlink"/>
                <w:noProof/>
              </w:rPr>
              <w:fldChar w:fldCharType="end"/>
            </w:r>
          </w:ins>
        </w:p>
        <w:p w:rsidR="00BB6517" w:rsidRDefault="00BB6517">
          <w:pPr>
            <w:pStyle w:val="Inhopg1"/>
            <w:tabs>
              <w:tab w:val="right" w:leader="dot" w:pos="9016"/>
            </w:tabs>
            <w:rPr>
              <w:ins w:id="39" w:author="Keet, M." w:date="2015-02-14T16:52:00Z"/>
              <w:rFonts w:asciiTheme="minorHAnsi" w:eastAsiaTheme="minorEastAsia" w:hAnsiTheme="minorHAnsi"/>
              <w:noProof/>
              <w:sz w:val="22"/>
              <w:lang w:val="en-GB" w:eastAsia="en-GB"/>
            </w:rPr>
          </w:pPr>
          <w:ins w:id="40" w:author="Keet, M." w:date="2015-02-14T16:52:00Z">
            <w:r w:rsidRPr="00146950">
              <w:rPr>
                <w:rStyle w:val="Hyperlink"/>
                <w:noProof/>
              </w:rPr>
              <w:fldChar w:fldCharType="begin"/>
            </w:r>
            <w:r w:rsidRPr="00146950">
              <w:rPr>
                <w:rStyle w:val="Hyperlink"/>
                <w:noProof/>
              </w:rPr>
              <w:instrText xml:space="preserve"> </w:instrText>
            </w:r>
            <w:r>
              <w:rPr>
                <w:noProof/>
              </w:rPr>
              <w:instrText>HYPERLINK \l "_Toc411696098"</w:instrText>
            </w:r>
            <w:r w:rsidRPr="00146950">
              <w:rPr>
                <w:rStyle w:val="Hyperlink"/>
                <w:noProof/>
              </w:rPr>
              <w:instrText xml:space="preserve"> </w:instrText>
            </w:r>
            <w:r w:rsidRPr="00146950">
              <w:rPr>
                <w:rStyle w:val="Hyperlink"/>
                <w:noProof/>
              </w:rPr>
            </w:r>
            <w:r w:rsidRPr="00146950">
              <w:rPr>
                <w:rStyle w:val="Hyperlink"/>
                <w:noProof/>
              </w:rPr>
              <w:fldChar w:fldCharType="separate"/>
            </w:r>
            <w:r w:rsidRPr="00146950">
              <w:rPr>
                <w:rStyle w:val="Hyperlink"/>
                <w:noProof/>
                <w:lang w:val="en-GB"/>
              </w:rPr>
              <w:t>Weekly Schedules</w:t>
            </w:r>
            <w:r>
              <w:rPr>
                <w:noProof/>
                <w:webHidden/>
              </w:rPr>
              <w:tab/>
            </w:r>
            <w:r>
              <w:rPr>
                <w:noProof/>
                <w:webHidden/>
              </w:rPr>
              <w:fldChar w:fldCharType="begin"/>
            </w:r>
            <w:r>
              <w:rPr>
                <w:noProof/>
                <w:webHidden/>
              </w:rPr>
              <w:instrText xml:space="preserve"> PAGEREF _Toc411696098 \h </w:instrText>
            </w:r>
            <w:r>
              <w:rPr>
                <w:noProof/>
                <w:webHidden/>
              </w:rPr>
            </w:r>
          </w:ins>
          <w:r>
            <w:rPr>
              <w:noProof/>
              <w:webHidden/>
            </w:rPr>
            <w:fldChar w:fldCharType="separate"/>
          </w:r>
          <w:ins w:id="41" w:author="Keet, M." w:date="2015-02-14T16:52:00Z">
            <w:r>
              <w:rPr>
                <w:noProof/>
                <w:webHidden/>
              </w:rPr>
              <w:t>6</w:t>
            </w:r>
            <w:r>
              <w:rPr>
                <w:noProof/>
                <w:webHidden/>
              </w:rPr>
              <w:fldChar w:fldCharType="end"/>
            </w:r>
            <w:r w:rsidRPr="00146950">
              <w:rPr>
                <w:rStyle w:val="Hyperlink"/>
                <w:noProof/>
              </w:rPr>
              <w:fldChar w:fldCharType="end"/>
            </w:r>
          </w:ins>
        </w:p>
        <w:p w:rsidR="00DE1030" w:rsidRPr="008A2BB2" w:rsidDel="00BB6517" w:rsidRDefault="00DE1030">
          <w:pPr>
            <w:pStyle w:val="Inhopg1"/>
            <w:tabs>
              <w:tab w:val="right" w:leader="dot" w:pos="9016"/>
            </w:tabs>
            <w:rPr>
              <w:del w:id="42" w:author="Keet, M." w:date="2015-02-14T16:52:00Z"/>
              <w:rFonts w:asciiTheme="minorHAnsi" w:eastAsiaTheme="minorEastAsia" w:hAnsiTheme="minorHAnsi"/>
              <w:noProof/>
              <w:sz w:val="22"/>
              <w:lang w:val="en-GB" w:eastAsia="en-GB"/>
              <w:rPrChange w:id="43" w:author="Keet, M." w:date="2015-02-14T16:31:00Z">
                <w:rPr>
                  <w:del w:id="44" w:author="Keet, M." w:date="2015-02-14T16:52:00Z"/>
                  <w:rFonts w:asciiTheme="minorHAnsi" w:eastAsiaTheme="minorEastAsia" w:hAnsiTheme="minorHAnsi"/>
                  <w:noProof/>
                  <w:sz w:val="22"/>
                  <w:lang w:val="en-GB" w:eastAsia="en-GB"/>
                </w:rPr>
              </w:rPrChange>
            </w:rPr>
          </w:pPr>
          <w:del w:id="45" w:author="Keet, M." w:date="2015-02-14T16:52:00Z">
            <w:r w:rsidRPr="00BB6517" w:rsidDel="00BB6517">
              <w:rPr>
                <w:noProof/>
                <w:lang w:val="en-GB"/>
                <w:rPrChange w:id="46" w:author="Keet, M." w:date="2015-02-14T16:52:00Z">
                  <w:rPr>
                    <w:rStyle w:val="Hyperlink"/>
                    <w:noProof/>
                    <w:lang w:val="en-GB"/>
                  </w:rPr>
                </w:rPrChange>
              </w:rPr>
              <w:delText>Introduction</w:delText>
            </w:r>
            <w:r w:rsidRPr="008A2BB2" w:rsidDel="00BB6517">
              <w:rPr>
                <w:noProof/>
                <w:webHidden/>
                <w:lang w:val="en-GB"/>
                <w:rPrChange w:id="47" w:author="Keet, M." w:date="2015-02-14T16:31:00Z">
                  <w:rPr>
                    <w:noProof/>
                    <w:webHidden/>
                  </w:rPr>
                </w:rPrChange>
              </w:rPr>
              <w:tab/>
              <w:delText>3</w:delText>
            </w:r>
          </w:del>
        </w:p>
        <w:p w:rsidR="00DE1030" w:rsidRPr="008A2BB2" w:rsidDel="00BB6517" w:rsidRDefault="00DE1030">
          <w:pPr>
            <w:pStyle w:val="Inhopg1"/>
            <w:tabs>
              <w:tab w:val="right" w:leader="dot" w:pos="9016"/>
            </w:tabs>
            <w:rPr>
              <w:del w:id="48" w:author="Keet, M." w:date="2015-02-14T16:52:00Z"/>
              <w:rFonts w:asciiTheme="minorHAnsi" w:eastAsiaTheme="minorEastAsia" w:hAnsiTheme="minorHAnsi"/>
              <w:noProof/>
              <w:sz w:val="22"/>
              <w:lang w:val="en-GB" w:eastAsia="en-GB"/>
              <w:rPrChange w:id="49" w:author="Keet, M." w:date="2015-02-14T16:31:00Z">
                <w:rPr>
                  <w:del w:id="50" w:author="Keet, M." w:date="2015-02-14T16:52:00Z"/>
                  <w:rFonts w:asciiTheme="minorHAnsi" w:eastAsiaTheme="minorEastAsia" w:hAnsiTheme="minorHAnsi"/>
                  <w:noProof/>
                  <w:sz w:val="22"/>
                  <w:lang w:val="en-GB" w:eastAsia="en-GB"/>
                </w:rPr>
              </w:rPrChange>
            </w:rPr>
          </w:pPr>
          <w:del w:id="51" w:author="Keet, M." w:date="2015-02-14T16:52:00Z">
            <w:r w:rsidRPr="00BB6517" w:rsidDel="00BB6517">
              <w:rPr>
                <w:noProof/>
                <w:lang w:val="en-GB"/>
                <w:rPrChange w:id="52" w:author="Keet, M." w:date="2015-02-14T16:52:00Z">
                  <w:rPr>
                    <w:rStyle w:val="Hyperlink"/>
                    <w:noProof/>
                    <w:lang w:val="en-GB"/>
                  </w:rPr>
                </w:rPrChange>
              </w:rPr>
              <w:delText>Goals and objectives</w:delText>
            </w:r>
            <w:r w:rsidRPr="008A2BB2" w:rsidDel="00BB6517">
              <w:rPr>
                <w:noProof/>
                <w:webHidden/>
                <w:lang w:val="en-GB"/>
                <w:rPrChange w:id="53" w:author="Keet, M." w:date="2015-02-14T16:31:00Z">
                  <w:rPr>
                    <w:noProof/>
                    <w:webHidden/>
                  </w:rPr>
                </w:rPrChange>
              </w:rPr>
              <w:tab/>
              <w:delText>3</w:delText>
            </w:r>
          </w:del>
        </w:p>
        <w:p w:rsidR="00DE1030" w:rsidRPr="008A2BB2" w:rsidDel="00BB6517" w:rsidRDefault="00DE1030">
          <w:pPr>
            <w:pStyle w:val="Inhopg2"/>
            <w:tabs>
              <w:tab w:val="right" w:leader="dot" w:pos="9016"/>
            </w:tabs>
            <w:rPr>
              <w:del w:id="54" w:author="Keet, M." w:date="2015-02-14T16:52:00Z"/>
              <w:rFonts w:asciiTheme="minorHAnsi" w:eastAsiaTheme="minorEastAsia" w:hAnsiTheme="minorHAnsi"/>
              <w:noProof/>
              <w:sz w:val="22"/>
              <w:lang w:val="en-GB" w:eastAsia="en-GB"/>
              <w:rPrChange w:id="55" w:author="Keet, M." w:date="2015-02-14T16:31:00Z">
                <w:rPr>
                  <w:del w:id="56" w:author="Keet, M." w:date="2015-02-14T16:52:00Z"/>
                  <w:rFonts w:asciiTheme="minorHAnsi" w:eastAsiaTheme="minorEastAsia" w:hAnsiTheme="minorHAnsi"/>
                  <w:noProof/>
                  <w:sz w:val="22"/>
                  <w:lang w:val="en-GB" w:eastAsia="en-GB"/>
                </w:rPr>
              </w:rPrChange>
            </w:rPr>
          </w:pPr>
          <w:del w:id="57" w:author="Keet, M." w:date="2015-02-14T16:52:00Z">
            <w:r w:rsidRPr="00BB6517" w:rsidDel="00BB6517">
              <w:rPr>
                <w:noProof/>
                <w:lang w:val="en-GB"/>
                <w:rPrChange w:id="58" w:author="Keet, M." w:date="2015-02-14T16:52:00Z">
                  <w:rPr>
                    <w:rStyle w:val="Hyperlink"/>
                    <w:noProof/>
                    <w:lang w:val="en-GB"/>
                  </w:rPr>
                </w:rPrChange>
              </w:rPr>
              <w:delText>Goal of the project</w:delText>
            </w:r>
            <w:r w:rsidRPr="008A2BB2" w:rsidDel="00BB6517">
              <w:rPr>
                <w:noProof/>
                <w:webHidden/>
                <w:lang w:val="en-GB"/>
                <w:rPrChange w:id="59" w:author="Keet, M." w:date="2015-02-14T16:31:00Z">
                  <w:rPr>
                    <w:noProof/>
                    <w:webHidden/>
                  </w:rPr>
                </w:rPrChange>
              </w:rPr>
              <w:tab/>
              <w:delText>3</w:delText>
            </w:r>
          </w:del>
        </w:p>
        <w:p w:rsidR="00DE1030" w:rsidRPr="008A2BB2" w:rsidDel="00BB6517" w:rsidRDefault="00DE1030">
          <w:pPr>
            <w:pStyle w:val="Inhopg2"/>
            <w:tabs>
              <w:tab w:val="right" w:leader="dot" w:pos="9016"/>
            </w:tabs>
            <w:rPr>
              <w:del w:id="60" w:author="Keet, M." w:date="2015-02-14T16:52:00Z"/>
              <w:rFonts w:asciiTheme="minorHAnsi" w:eastAsiaTheme="minorEastAsia" w:hAnsiTheme="minorHAnsi"/>
              <w:noProof/>
              <w:sz w:val="22"/>
              <w:lang w:val="en-GB" w:eastAsia="en-GB"/>
              <w:rPrChange w:id="61" w:author="Keet, M." w:date="2015-02-14T16:31:00Z">
                <w:rPr>
                  <w:del w:id="62" w:author="Keet, M." w:date="2015-02-14T16:52:00Z"/>
                  <w:rFonts w:asciiTheme="minorHAnsi" w:eastAsiaTheme="minorEastAsia" w:hAnsiTheme="minorHAnsi"/>
                  <w:noProof/>
                  <w:sz w:val="22"/>
                  <w:lang w:val="en-GB" w:eastAsia="en-GB"/>
                </w:rPr>
              </w:rPrChange>
            </w:rPr>
          </w:pPr>
          <w:del w:id="63" w:author="Keet, M." w:date="2015-02-14T16:52:00Z">
            <w:r w:rsidRPr="00BB6517" w:rsidDel="00BB6517">
              <w:rPr>
                <w:noProof/>
                <w:lang w:val="en-GB"/>
                <w:rPrChange w:id="64" w:author="Keet, M." w:date="2015-02-14T16:52:00Z">
                  <w:rPr>
                    <w:rStyle w:val="Hyperlink"/>
                    <w:noProof/>
                    <w:lang w:val="en-GB"/>
                  </w:rPr>
                </w:rPrChange>
              </w:rPr>
              <w:delText>Objectives Machine Design</w:delText>
            </w:r>
            <w:r w:rsidRPr="008A2BB2" w:rsidDel="00BB6517">
              <w:rPr>
                <w:noProof/>
                <w:webHidden/>
                <w:lang w:val="en-GB"/>
                <w:rPrChange w:id="65" w:author="Keet, M." w:date="2015-02-14T16:31:00Z">
                  <w:rPr>
                    <w:noProof/>
                    <w:webHidden/>
                  </w:rPr>
                </w:rPrChange>
              </w:rPr>
              <w:tab/>
              <w:delText>3</w:delText>
            </w:r>
          </w:del>
        </w:p>
        <w:p w:rsidR="00DE1030" w:rsidRPr="008A2BB2" w:rsidDel="00BB6517" w:rsidRDefault="00DE1030">
          <w:pPr>
            <w:pStyle w:val="Inhopg2"/>
            <w:tabs>
              <w:tab w:val="right" w:leader="dot" w:pos="9016"/>
            </w:tabs>
            <w:rPr>
              <w:del w:id="66" w:author="Keet, M." w:date="2015-02-14T16:52:00Z"/>
              <w:rFonts w:asciiTheme="minorHAnsi" w:eastAsiaTheme="minorEastAsia" w:hAnsiTheme="minorHAnsi"/>
              <w:noProof/>
              <w:sz w:val="22"/>
              <w:lang w:val="en-GB" w:eastAsia="en-GB"/>
              <w:rPrChange w:id="67" w:author="Keet, M." w:date="2015-02-14T16:31:00Z">
                <w:rPr>
                  <w:del w:id="68" w:author="Keet, M." w:date="2015-02-14T16:52:00Z"/>
                  <w:rFonts w:asciiTheme="minorHAnsi" w:eastAsiaTheme="minorEastAsia" w:hAnsiTheme="minorHAnsi"/>
                  <w:noProof/>
                  <w:sz w:val="22"/>
                  <w:lang w:val="en-GB" w:eastAsia="en-GB"/>
                </w:rPr>
              </w:rPrChange>
            </w:rPr>
          </w:pPr>
          <w:del w:id="69" w:author="Keet, M." w:date="2015-02-14T16:52:00Z">
            <w:r w:rsidRPr="00BB6517" w:rsidDel="00BB6517">
              <w:rPr>
                <w:noProof/>
                <w:lang w:val="en-GB"/>
                <w:rPrChange w:id="70" w:author="Keet, M." w:date="2015-02-14T16:52:00Z">
                  <w:rPr>
                    <w:rStyle w:val="Hyperlink"/>
                    <w:noProof/>
                    <w:lang w:val="en-GB"/>
                  </w:rPr>
                </w:rPrChange>
              </w:rPr>
              <w:delText>Objectives Software Specification</w:delText>
            </w:r>
            <w:r w:rsidRPr="008A2BB2" w:rsidDel="00BB6517">
              <w:rPr>
                <w:noProof/>
                <w:webHidden/>
                <w:lang w:val="en-GB"/>
                <w:rPrChange w:id="71" w:author="Keet, M." w:date="2015-02-14T16:31:00Z">
                  <w:rPr>
                    <w:noProof/>
                    <w:webHidden/>
                  </w:rPr>
                </w:rPrChange>
              </w:rPr>
              <w:tab/>
              <w:delText>3</w:delText>
            </w:r>
          </w:del>
        </w:p>
        <w:p w:rsidR="00DE1030" w:rsidRPr="008A2BB2" w:rsidDel="00BB6517" w:rsidRDefault="00DE1030">
          <w:pPr>
            <w:pStyle w:val="Inhopg2"/>
            <w:tabs>
              <w:tab w:val="right" w:leader="dot" w:pos="9016"/>
            </w:tabs>
            <w:rPr>
              <w:del w:id="72" w:author="Keet, M." w:date="2015-02-14T16:52:00Z"/>
              <w:rFonts w:asciiTheme="minorHAnsi" w:eastAsiaTheme="minorEastAsia" w:hAnsiTheme="minorHAnsi"/>
              <w:noProof/>
              <w:sz w:val="22"/>
              <w:lang w:val="en-GB" w:eastAsia="en-GB"/>
              <w:rPrChange w:id="73" w:author="Keet, M." w:date="2015-02-14T16:31:00Z">
                <w:rPr>
                  <w:del w:id="74" w:author="Keet, M." w:date="2015-02-14T16:52:00Z"/>
                  <w:rFonts w:asciiTheme="minorHAnsi" w:eastAsiaTheme="minorEastAsia" w:hAnsiTheme="minorHAnsi"/>
                  <w:noProof/>
                  <w:sz w:val="22"/>
                  <w:lang w:val="en-GB" w:eastAsia="en-GB"/>
                </w:rPr>
              </w:rPrChange>
            </w:rPr>
          </w:pPr>
          <w:del w:id="75" w:author="Keet, M." w:date="2015-02-14T16:52:00Z">
            <w:r w:rsidRPr="00BB6517" w:rsidDel="00BB6517">
              <w:rPr>
                <w:noProof/>
                <w:lang w:val="en-GB"/>
                <w:rPrChange w:id="76" w:author="Keet, M." w:date="2015-02-14T16:52:00Z">
                  <w:rPr>
                    <w:rStyle w:val="Hyperlink"/>
                    <w:noProof/>
                    <w:lang w:val="en-US"/>
                  </w:rPr>
                </w:rPrChange>
              </w:rPr>
              <w:delText>Objectives Software Design</w:delText>
            </w:r>
            <w:r w:rsidRPr="008A2BB2" w:rsidDel="00BB6517">
              <w:rPr>
                <w:noProof/>
                <w:webHidden/>
                <w:lang w:val="en-GB"/>
                <w:rPrChange w:id="77" w:author="Keet, M." w:date="2015-02-14T16:31:00Z">
                  <w:rPr>
                    <w:noProof/>
                    <w:webHidden/>
                  </w:rPr>
                </w:rPrChange>
              </w:rPr>
              <w:tab/>
              <w:delText>4</w:delText>
            </w:r>
          </w:del>
        </w:p>
        <w:p w:rsidR="00DE1030" w:rsidRPr="008A2BB2" w:rsidDel="00BB6517" w:rsidRDefault="00DE1030">
          <w:pPr>
            <w:pStyle w:val="Inhopg2"/>
            <w:tabs>
              <w:tab w:val="right" w:leader="dot" w:pos="9016"/>
            </w:tabs>
            <w:rPr>
              <w:del w:id="78" w:author="Keet, M." w:date="2015-02-14T16:52:00Z"/>
              <w:rFonts w:asciiTheme="minorHAnsi" w:eastAsiaTheme="minorEastAsia" w:hAnsiTheme="minorHAnsi"/>
              <w:noProof/>
              <w:sz w:val="22"/>
              <w:lang w:val="en-GB" w:eastAsia="en-GB"/>
              <w:rPrChange w:id="79" w:author="Keet, M." w:date="2015-02-14T16:31:00Z">
                <w:rPr>
                  <w:del w:id="80" w:author="Keet, M." w:date="2015-02-14T16:52:00Z"/>
                  <w:rFonts w:asciiTheme="minorHAnsi" w:eastAsiaTheme="minorEastAsia" w:hAnsiTheme="minorHAnsi"/>
                  <w:noProof/>
                  <w:sz w:val="22"/>
                  <w:lang w:val="en-GB" w:eastAsia="en-GB"/>
                </w:rPr>
              </w:rPrChange>
            </w:rPr>
          </w:pPr>
          <w:del w:id="81" w:author="Keet, M." w:date="2015-02-14T16:52:00Z">
            <w:r w:rsidRPr="00BB6517" w:rsidDel="00BB6517">
              <w:rPr>
                <w:noProof/>
                <w:lang w:val="en-GB"/>
                <w:rPrChange w:id="82" w:author="Keet, M." w:date="2015-02-14T16:52:00Z">
                  <w:rPr>
                    <w:rStyle w:val="Hyperlink"/>
                    <w:noProof/>
                    <w:lang w:val="en-US"/>
                  </w:rPr>
                </w:rPrChange>
              </w:rPr>
              <w:delText>Objectives Software Implementation and Integration</w:delText>
            </w:r>
            <w:r w:rsidRPr="008A2BB2" w:rsidDel="00BB6517">
              <w:rPr>
                <w:noProof/>
                <w:webHidden/>
                <w:lang w:val="en-GB"/>
                <w:rPrChange w:id="83" w:author="Keet, M." w:date="2015-02-14T16:31:00Z">
                  <w:rPr>
                    <w:noProof/>
                    <w:webHidden/>
                  </w:rPr>
                </w:rPrChange>
              </w:rPr>
              <w:tab/>
              <w:delText>4</w:delText>
            </w:r>
          </w:del>
        </w:p>
        <w:p w:rsidR="00DE1030" w:rsidRPr="008A2BB2" w:rsidDel="00BB6517" w:rsidRDefault="00DE1030">
          <w:pPr>
            <w:pStyle w:val="Inhopg2"/>
            <w:tabs>
              <w:tab w:val="right" w:leader="dot" w:pos="9016"/>
            </w:tabs>
            <w:rPr>
              <w:del w:id="84" w:author="Keet, M." w:date="2015-02-14T16:52:00Z"/>
              <w:rFonts w:asciiTheme="minorHAnsi" w:eastAsiaTheme="minorEastAsia" w:hAnsiTheme="minorHAnsi"/>
              <w:noProof/>
              <w:sz w:val="22"/>
              <w:lang w:val="en-GB" w:eastAsia="en-GB"/>
              <w:rPrChange w:id="85" w:author="Keet, M." w:date="2015-02-14T16:31:00Z">
                <w:rPr>
                  <w:del w:id="86" w:author="Keet, M." w:date="2015-02-14T16:52:00Z"/>
                  <w:rFonts w:asciiTheme="minorHAnsi" w:eastAsiaTheme="minorEastAsia" w:hAnsiTheme="minorHAnsi"/>
                  <w:noProof/>
                  <w:sz w:val="22"/>
                  <w:lang w:val="en-GB" w:eastAsia="en-GB"/>
                </w:rPr>
              </w:rPrChange>
            </w:rPr>
          </w:pPr>
          <w:del w:id="87" w:author="Keet, M." w:date="2015-02-14T16:52:00Z">
            <w:r w:rsidRPr="00BB6517" w:rsidDel="00BB6517">
              <w:rPr>
                <w:noProof/>
                <w:lang w:val="en-GB"/>
                <w:rPrChange w:id="88" w:author="Keet, M." w:date="2015-02-14T16:52:00Z">
                  <w:rPr>
                    <w:rStyle w:val="Hyperlink"/>
                    <w:noProof/>
                    <w:lang w:val="en-GB"/>
                  </w:rPr>
                </w:rPrChange>
              </w:rPr>
              <w:delText>Objectives System Validation and Testing</w:delText>
            </w:r>
            <w:r w:rsidRPr="008A2BB2" w:rsidDel="00BB6517">
              <w:rPr>
                <w:noProof/>
                <w:webHidden/>
                <w:lang w:val="en-GB"/>
                <w:rPrChange w:id="89" w:author="Keet, M." w:date="2015-02-14T16:31:00Z">
                  <w:rPr>
                    <w:noProof/>
                    <w:webHidden/>
                  </w:rPr>
                </w:rPrChange>
              </w:rPr>
              <w:tab/>
              <w:delText>4</w:delText>
            </w:r>
          </w:del>
        </w:p>
        <w:p w:rsidR="00DE1030" w:rsidRPr="008A2BB2" w:rsidDel="00BB6517" w:rsidRDefault="00DE1030">
          <w:pPr>
            <w:pStyle w:val="Inhopg1"/>
            <w:tabs>
              <w:tab w:val="right" w:leader="dot" w:pos="9016"/>
            </w:tabs>
            <w:rPr>
              <w:del w:id="90" w:author="Keet, M." w:date="2015-02-14T16:52:00Z"/>
              <w:rFonts w:asciiTheme="minorHAnsi" w:eastAsiaTheme="minorEastAsia" w:hAnsiTheme="minorHAnsi"/>
              <w:noProof/>
              <w:sz w:val="22"/>
              <w:lang w:val="en-GB" w:eastAsia="en-GB"/>
              <w:rPrChange w:id="91" w:author="Keet, M." w:date="2015-02-14T16:31:00Z">
                <w:rPr>
                  <w:del w:id="92" w:author="Keet, M." w:date="2015-02-14T16:52:00Z"/>
                  <w:rFonts w:asciiTheme="minorHAnsi" w:eastAsiaTheme="minorEastAsia" w:hAnsiTheme="minorHAnsi"/>
                  <w:noProof/>
                  <w:sz w:val="22"/>
                  <w:lang w:val="en-GB" w:eastAsia="en-GB"/>
                </w:rPr>
              </w:rPrChange>
            </w:rPr>
          </w:pPr>
          <w:del w:id="93" w:author="Keet, M." w:date="2015-02-14T16:52:00Z">
            <w:r w:rsidRPr="00BB6517" w:rsidDel="00BB6517">
              <w:rPr>
                <w:noProof/>
                <w:lang w:val="en-GB"/>
                <w:rPrChange w:id="94" w:author="Keet, M." w:date="2015-02-14T16:52:00Z">
                  <w:rPr>
                    <w:rStyle w:val="Hyperlink"/>
                    <w:noProof/>
                    <w:lang w:val="en-GB"/>
                  </w:rPr>
                </w:rPrChange>
              </w:rPr>
              <w:delText>Final Report</w:delText>
            </w:r>
            <w:r w:rsidRPr="008A2BB2" w:rsidDel="00BB6517">
              <w:rPr>
                <w:noProof/>
                <w:webHidden/>
                <w:lang w:val="en-GB"/>
                <w:rPrChange w:id="95" w:author="Keet, M." w:date="2015-02-14T16:31:00Z">
                  <w:rPr>
                    <w:noProof/>
                    <w:webHidden/>
                  </w:rPr>
                </w:rPrChange>
              </w:rPr>
              <w:tab/>
              <w:delText>4</w:delText>
            </w:r>
          </w:del>
        </w:p>
        <w:p w:rsidR="00DE1030" w:rsidRPr="008A2BB2" w:rsidDel="00BB6517" w:rsidRDefault="00DE1030">
          <w:pPr>
            <w:pStyle w:val="Inhopg1"/>
            <w:tabs>
              <w:tab w:val="right" w:leader="dot" w:pos="9016"/>
            </w:tabs>
            <w:rPr>
              <w:del w:id="96" w:author="Keet, M." w:date="2015-02-14T16:52:00Z"/>
              <w:rFonts w:asciiTheme="minorHAnsi" w:eastAsiaTheme="minorEastAsia" w:hAnsiTheme="minorHAnsi"/>
              <w:noProof/>
              <w:sz w:val="22"/>
              <w:lang w:val="en-GB" w:eastAsia="en-GB"/>
              <w:rPrChange w:id="97" w:author="Keet, M." w:date="2015-02-14T16:31:00Z">
                <w:rPr>
                  <w:del w:id="98" w:author="Keet, M." w:date="2015-02-14T16:52:00Z"/>
                  <w:rFonts w:asciiTheme="minorHAnsi" w:eastAsiaTheme="minorEastAsia" w:hAnsiTheme="minorHAnsi"/>
                  <w:noProof/>
                  <w:sz w:val="22"/>
                  <w:lang w:val="en-GB" w:eastAsia="en-GB"/>
                </w:rPr>
              </w:rPrChange>
            </w:rPr>
          </w:pPr>
          <w:del w:id="99" w:author="Keet, M." w:date="2015-02-14T16:52:00Z">
            <w:r w:rsidRPr="00BB6517" w:rsidDel="00BB6517">
              <w:rPr>
                <w:noProof/>
                <w:lang w:val="en-GB"/>
                <w:rPrChange w:id="100" w:author="Keet, M." w:date="2015-02-14T16:52:00Z">
                  <w:rPr>
                    <w:rStyle w:val="Hyperlink"/>
                    <w:noProof/>
                    <w:lang w:val="en-US"/>
                  </w:rPr>
                </w:rPrChange>
              </w:rPr>
              <w:delText>Roles</w:delText>
            </w:r>
            <w:r w:rsidRPr="008A2BB2" w:rsidDel="00BB6517">
              <w:rPr>
                <w:noProof/>
                <w:webHidden/>
                <w:lang w:val="en-GB"/>
                <w:rPrChange w:id="101" w:author="Keet, M." w:date="2015-02-14T16:31:00Z">
                  <w:rPr>
                    <w:noProof/>
                    <w:webHidden/>
                  </w:rPr>
                </w:rPrChange>
              </w:rPr>
              <w:tab/>
              <w:delText>4</w:delText>
            </w:r>
          </w:del>
        </w:p>
        <w:p w:rsidR="00DE1030" w:rsidRPr="008A2BB2" w:rsidDel="00BB6517" w:rsidRDefault="00DE1030">
          <w:pPr>
            <w:pStyle w:val="Inhopg1"/>
            <w:tabs>
              <w:tab w:val="right" w:leader="dot" w:pos="9016"/>
            </w:tabs>
            <w:rPr>
              <w:del w:id="102" w:author="Keet, M." w:date="2015-02-14T16:52:00Z"/>
              <w:rFonts w:asciiTheme="minorHAnsi" w:eastAsiaTheme="minorEastAsia" w:hAnsiTheme="minorHAnsi"/>
              <w:noProof/>
              <w:sz w:val="22"/>
              <w:lang w:val="en-GB" w:eastAsia="en-GB"/>
              <w:rPrChange w:id="103" w:author="Keet, M." w:date="2015-02-14T16:31:00Z">
                <w:rPr>
                  <w:del w:id="104" w:author="Keet, M." w:date="2015-02-14T16:52:00Z"/>
                  <w:rFonts w:asciiTheme="minorHAnsi" w:eastAsiaTheme="minorEastAsia" w:hAnsiTheme="minorHAnsi"/>
                  <w:noProof/>
                  <w:sz w:val="22"/>
                  <w:lang w:val="en-GB" w:eastAsia="en-GB"/>
                </w:rPr>
              </w:rPrChange>
            </w:rPr>
          </w:pPr>
          <w:del w:id="105" w:author="Keet, M." w:date="2015-02-14T16:52:00Z">
            <w:r w:rsidRPr="00BB6517" w:rsidDel="00BB6517">
              <w:rPr>
                <w:noProof/>
                <w:lang w:val="en-GB"/>
                <w:rPrChange w:id="106" w:author="Keet, M." w:date="2015-02-14T16:52:00Z">
                  <w:rPr>
                    <w:rStyle w:val="Hyperlink"/>
                    <w:noProof/>
                    <w:lang w:val="en-GB"/>
                  </w:rPr>
                </w:rPrChange>
              </w:rPr>
              <w:delText>Weekly Schedules</w:delText>
            </w:r>
            <w:r w:rsidRPr="008A2BB2" w:rsidDel="00BB6517">
              <w:rPr>
                <w:noProof/>
                <w:webHidden/>
                <w:lang w:val="en-GB"/>
                <w:rPrChange w:id="107" w:author="Keet, M." w:date="2015-02-14T16:31:00Z">
                  <w:rPr>
                    <w:noProof/>
                    <w:webHidden/>
                  </w:rPr>
                </w:rPrChange>
              </w:rPr>
              <w:tab/>
              <w:delText>6</w:delText>
            </w:r>
          </w:del>
        </w:p>
        <w:p w:rsidR="0093218C" w:rsidRPr="009F3598" w:rsidRDefault="0093218C">
          <w:pPr>
            <w:rPr>
              <w:lang w:val="en-GB"/>
            </w:rPr>
          </w:pPr>
          <w:r w:rsidRPr="008A2BB2">
            <w:rPr>
              <w:lang w:val="en-GB"/>
              <w:rPrChange w:id="108" w:author="Keet, M." w:date="2015-02-14T16:31:00Z">
                <w:rPr>
                  <w:lang w:val="en-GB"/>
                </w:rPr>
              </w:rPrChange>
            </w:rPr>
            <w:fldChar w:fldCharType="end"/>
          </w:r>
        </w:p>
      </w:sdtContent>
    </w:sdt>
    <w:p w:rsidR="0093218C" w:rsidRPr="009F3598" w:rsidRDefault="0093218C">
      <w:pPr>
        <w:rPr>
          <w:lang w:val="en-GB"/>
        </w:rPr>
      </w:pPr>
      <w:r w:rsidRPr="009F3598">
        <w:rPr>
          <w:lang w:val="en-GB"/>
        </w:rPr>
        <w:br w:type="page"/>
      </w:r>
      <w:bookmarkStart w:id="109" w:name="_GoBack"/>
      <w:bookmarkEnd w:id="109"/>
    </w:p>
    <w:p w:rsidR="00E65536" w:rsidRPr="00BB6517" w:rsidRDefault="00E3537A" w:rsidP="00E3537A">
      <w:pPr>
        <w:pStyle w:val="Kop1"/>
        <w:rPr>
          <w:szCs w:val="24"/>
          <w:lang w:val="en-GB"/>
        </w:rPr>
      </w:pPr>
      <w:bookmarkStart w:id="110" w:name="_Toc411696088"/>
      <w:r w:rsidRPr="00BB6517">
        <w:rPr>
          <w:szCs w:val="24"/>
          <w:lang w:val="en-GB"/>
        </w:rPr>
        <w:lastRenderedPageBreak/>
        <w:t>Introduction</w:t>
      </w:r>
      <w:bookmarkEnd w:id="110"/>
    </w:p>
    <w:p w:rsidR="00E3537A" w:rsidRPr="008A2BB2" w:rsidRDefault="00E3537A" w:rsidP="00E3537A">
      <w:pPr>
        <w:rPr>
          <w:lang w:val="en-GB"/>
          <w:rPrChange w:id="111" w:author="Keet, M." w:date="2015-02-14T16:31:00Z">
            <w:rPr>
              <w:lang w:val="en-GB"/>
            </w:rPr>
          </w:rPrChange>
        </w:rPr>
      </w:pPr>
      <w:r w:rsidRPr="008A2BB2">
        <w:rPr>
          <w:lang w:val="en-GB"/>
          <w:rPrChange w:id="112" w:author="Keet, M." w:date="2015-02-14T16:31:00Z">
            <w:rPr>
              <w:lang w:val="en-GB"/>
            </w:rPr>
          </w:rPrChange>
        </w:rPr>
        <w:t>In this document you will find the details on how we will design and build, in the coming eight weeks,  a sorting machine and the software that runs it. The Work Plan will contain a clear schedule for the tasks to be completed over the course of the project. This includes, but is not limited to, assigning responsibility and setting deadlines for each deliverable. This document will likely be updated with newer versions later on as unforeseen circumstances arise.</w:t>
      </w:r>
    </w:p>
    <w:p w:rsidR="00E3537A" w:rsidRPr="008A2BB2" w:rsidRDefault="00E3537A" w:rsidP="00E3537A">
      <w:pPr>
        <w:pStyle w:val="Kop1"/>
        <w:rPr>
          <w:lang w:val="en-GB"/>
          <w:rPrChange w:id="113" w:author="Keet, M." w:date="2015-02-14T16:31:00Z">
            <w:rPr>
              <w:lang w:val="en-GB"/>
            </w:rPr>
          </w:rPrChange>
        </w:rPr>
      </w:pPr>
      <w:bookmarkStart w:id="114" w:name="_Toc411696089"/>
      <w:r w:rsidRPr="008A2BB2">
        <w:rPr>
          <w:lang w:val="en-GB"/>
          <w:rPrChange w:id="115" w:author="Keet, M." w:date="2015-02-14T16:31:00Z">
            <w:rPr>
              <w:lang w:val="en-GB"/>
            </w:rPr>
          </w:rPrChange>
        </w:rPr>
        <w:t>Goals and objectives</w:t>
      </w:r>
      <w:bookmarkEnd w:id="114"/>
    </w:p>
    <w:p w:rsidR="00E3537A" w:rsidRPr="008A2BB2" w:rsidRDefault="00E3537A" w:rsidP="00E3537A">
      <w:pPr>
        <w:pStyle w:val="Kop2"/>
        <w:rPr>
          <w:lang w:val="en-GB"/>
          <w:rPrChange w:id="116" w:author="Keet, M." w:date="2015-02-14T16:31:00Z">
            <w:rPr>
              <w:lang w:val="en-GB"/>
            </w:rPr>
          </w:rPrChange>
        </w:rPr>
      </w:pPr>
      <w:bookmarkStart w:id="117" w:name="_Toc411696090"/>
      <w:r w:rsidRPr="008A2BB2">
        <w:rPr>
          <w:lang w:val="en-GB"/>
          <w:rPrChange w:id="118" w:author="Keet, M." w:date="2015-02-14T16:31:00Z">
            <w:rPr>
              <w:lang w:val="en-GB"/>
            </w:rPr>
          </w:rPrChange>
        </w:rPr>
        <w:t>Goal of the project</w:t>
      </w:r>
      <w:bookmarkEnd w:id="117"/>
    </w:p>
    <w:p w:rsidR="00E3537A" w:rsidRPr="008A2BB2" w:rsidRDefault="00E3537A" w:rsidP="00E3537A">
      <w:pPr>
        <w:rPr>
          <w:lang w:val="en-GB"/>
          <w:rPrChange w:id="119" w:author="Keet, M." w:date="2015-02-14T16:31:00Z">
            <w:rPr>
              <w:lang w:val="en-GB"/>
            </w:rPr>
          </w:rPrChange>
        </w:rPr>
      </w:pPr>
      <w:r w:rsidRPr="008A2BB2">
        <w:rPr>
          <w:lang w:val="en-GB"/>
          <w:rPrChange w:id="120" w:author="Keet, M." w:date="2015-02-14T16:31:00Z">
            <w:rPr>
              <w:lang w:val="en-GB"/>
            </w:rPr>
          </w:rPrChange>
        </w:rPr>
        <w:t>The goal of this project is to design and build a machine capable of sorting black and white disks and the embedded system controlling it. In addition to this, we will learn how to perform different roles in a group project</w:t>
      </w:r>
      <w:ins w:id="121" w:author="Keet, M." w:date="2015-02-14T16:21:00Z">
        <w:r w:rsidR="002B681C" w:rsidRPr="008A2BB2">
          <w:rPr>
            <w:lang w:val="en-GB"/>
            <w:rPrChange w:id="122" w:author="Keet, M." w:date="2015-02-14T16:31:00Z">
              <w:rPr>
                <w:lang w:val="en-GB"/>
              </w:rPr>
            </w:rPrChange>
          </w:rPr>
          <w:t xml:space="preserve"> and o</w:t>
        </w:r>
      </w:ins>
      <w:del w:id="123" w:author="Keet, M." w:date="2015-02-14T16:21:00Z">
        <w:r w:rsidRPr="008A2BB2" w:rsidDel="002B681C">
          <w:rPr>
            <w:lang w:val="en-GB"/>
            <w:rPrChange w:id="124" w:author="Keet, M." w:date="2015-02-14T16:31:00Z">
              <w:rPr>
                <w:lang w:val="en-GB"/>
              </w:rPr>
            </w:rPrChange>
          </w:rPr>
          <w:delText>. O</w:delText>
        </w:r>
      </w:del>
      <w:r w:rsidRPr="008A2BB2">
        <w:rPr>
          <w:lang w:val="en-GB"/>
          <w:rPrChange w:id="125" w:author="Keet, M." w:date="2015-02-14T16:31:00Z">
            <w:rPr>
              <w:lang w:val="en-GB"/>
            </w:rPr>
          </w:rPrChange>
        </w:rPr>
        <w:t xml:space="preserve">btain experience in specification, design, and construction of a simple embedded system. As well as learning how to keep design and implementation of the software manageable by using a programming language as a stepping stone to the machine language. And to become aware of the influence of electrical and mechanical limitations on the </w:t>
      </w:r>
      <w:del w:id="126" w:author="Keet, M." w:date="2015-02-14T16:23:00Z">
        <w:r w:rsidRPr="008A2BB2" w:rsidDel="002B681C">
          <w:rPr>
            <w:lang w:val="en-GB"/>
            <w:rPrChange w:id="127" w:author="Keet, M." w:date="2015-02-14T16:31:00Z">
              <w:rPr>
                <w:lang w:val="en-GB"/>
              </w:rPr>
            </w:rPrChange>
          </w:rPr>
          <w:delText xml:space="preserve">realizability </w:delText>
        </w:r>
      </w:del>
      <w:ins w:id="128" w:author="Keet, M." w:date="2015-02-14T16:23:00Z">
        <w:r w:rsidR="002B681C" w:rsidRPr="008A2BB2">
          <w:rPr>
            <w:lang w:val="en-GB"/>
            <w:rPrChange w:id="129" w:author="Keet, M." w:date="2015-02-14T16:31:00Z">
              <w:rPr>
                <w:lang w:val="en-GB"/>
              </w:rPr>
            </w:rPrChange>
          </w:rPr>
          <w:t>feasibility</w:t>
        </w:r>
        <w:r w:rsidR="002B681C" w:rsidRPr="008A2BB2">
          <w:rPr>
            <w:lang w:val="en-GB"/>
            <w:rPrChange w:id="130" w:author="Keet, M." w:date="2015-02-14T16:31:00Z">
              <w:rPr>
                <w:lang w:val="en-GB"/>
              </w:rPr>
            </w:rPrChange>
          </w:rPr>
          <w:t xml:space="preserve"> </w:t>
        </w:r>
      </w:ins>
      <w:r w:rsidRPr="008A2BB2">
        <w:rPr>
          <w:lang w:val="en-GB"/>
          <w:rPrChange w:id="131" w:author="Keet, M." w:date="2015-02-14T16:31:00Z">
            <w:rPr>
              <w:lang w:val="en-GB"/>
            </w:rPr>
          </w:rPrChange>
        </w:rPr>
        <w:t>of machine controlled systems.</w:t>
      </w:r>
    </w:p>
    <w:p w:rsidR="00E3537A" w:rsidRPr="008A2BB2" w:rsidRDefault="00E3537A" w:rsidP="00E3537A">
      <w:pPr>
        <w:pStyle w:val="Kop2"/>
        <w:rPr>
          <w:lang w:val="en-GB"/>
          <w:rPrChange w:id="132" w:author="Keet, M." w:date="2015-02-14T16:31:00Z">
            <w:rPr>
              <w:lang w:val="en-GB"/>
            </w:rPr>
          </w:rPrChange>
        </w:rPr>
      </w:pPr>
      <w:bookmarkStart w:id="133" w:name="_Toc411696091"/>
      <w:r w:rsidRPr="008A2BB2">
        <w:rPr>
          <w:lang w:val="en-GB"/>
          <w:rPrChange w:id="134" w:author="Keet, M." w:date="2015-02-14T16:31:00Z">
            <w:rPr>
              <w:lang w:val="en-GB"/>
            </w:rPr>
          </w:rPrChange>
        </w:rPr>
        <w:t xml:space="preserve">Objectives </w:t>
      </w:r>
      <w:r w:rsidR="001402DD" w:rsidRPr="008A2BB2">
        <w:rPr>
          <w:lang w:val="en-GB"/>
          <w:rPrChange w:id="135" w:author="Keet, M." w:date="2015-02-14T16:31:00Z">
            <w:rPr>
              <w:lang w:val="en-GB"/>
            </w:rPr>
          </w:rPrChange>
        </w:rPr>
        <w:t>Machine Design</w:t>
      </w:r>
      <w:bookmarkEnd w:id="133"/>
    </w:p>
    <w:p w:rsidR="002F6930" w:rsidRPr="008A2BB2" w:rsidRDefault="002F6930" w:rsidP="002F6930">
      <w:pPr>
        <w:rPr>
          <w:lang w:val="en-GB"/>
          <w:rPrChange w:id="136" w:author="Keet, M." w:date="2015-02-14T16:31:00Z">
            <w:rPr>
              <w:lang w:val="en-GB"/>
            </w:rPr>
          </w:rPrChange>
        </w:rPr>
      </w:pPr>
      <w:r w:rsidRPr="008A2BB2">
        <w:rPr>
          <w:lang w:val="en-GB"/>
          <w:rPrChange w:id="137" w:author="Keet, M." w:date="2015-02-14T16:31:00Z">
            <w:rPr>
              <w:lang w:val="en-GB"/>
            </w:rPr>
          </w:rPrChange>
        </w:rPr>
        <w:t>The objectives of Machine Design are to design and construct a physical sorting machine by solely using the parts in the provided Fisher Technik construction kit and to define the System Level Requirements, which consists of use cases, user constraints and safety properties.</w:t>
      </w:r>
    </w:p>
    <w:p w:rsidR="002F6930" w:rsidRPr="008A2BB2" w:rsidRDefault="002F6930" w:rsidP="002F6930">
      <w:pPr>
        <w:rPr>
          <w:lang w:val="en-GB"/>
          <w:rPrChange w:id="138" w:author="Keet, M." w:date="2015-02-14T16:31:00Z">
            <w:rPr>
              <w:lang w:val="en-GB"/>
            </w:rPr>
          </w:rPrChange>
        </w:rPr>
      </w:pPr>
      <w:r w:rsidRPr="008A2BB2">
        <w:rPr>
          <w:lang w:val="en-GB"/>
          <w:rPrChange w:id="139" w:author="Keet, M." w:date="2015-02-14T16:31:00Z">
            <w:rPr>
              <w:lang w:val="en-GB"/>
            </w:rPr>
          </w:rPrChange>
        </w:rPr>
        <w:t>Use cases: description of a usage scenario of the machine. Use cases also clarify the features and observable qualities of the machine.</w:t>
      </w:r>
    </w:p>
    <w:p w:rsidR="002F6930" w:rsidRPr="008A2BB2" w:rsidRDefault="002F6930" w:rsidP="002F6930">
      <w:pPr>
        <w:rPr>
          <w:lang w:val="en-GB"/>
          <w:rPrChange w:id="140" w:author="Keet, M." w:date="2015-02-14T16:31:00Z">
            <w:rPr>
              <w:lang w:val="en-GB"/>
            </w:rPr>
          </w:rPrChange>
        </w:rPr>
      </w:pPr>
      <w:r w:rsidRPr="008A2BB2">
        <w:rPr>
          <w:lang w:val="en-GB"/>
          <w:rPrChange w:id="141" w:author="Keet, M." w:date="2015-02-14T16:31:00Z">
            <w:rPr>
              <w:lang w:val="en-GB"/>
            </w:rPr>
          </w:rPrChange>
        </w:rPr>
        <w:t>User constraints: description of the expected behaviour of users, with the assumption that the system works properly.</w:t>
      </w:r>
    </w:p>
    <w:p w:rsidR="002F6930" w:rsidRPr="008A2BB2" w:rsidRDefault="002F6930" w:rsidP="002F6930">
      <w:pPr>
        <w:rPr>
          <w:lang w:val="en-GB"/>
          <w:rPrChange w:id="142" w:author="Keet, M." w:date="2015-02-14T16:31:00Z">
            <w:rPr>
              <w:lang w:val="en-GB"/>
            </w:rPr>
          </w:rPrChange>
        </w:rPr>
      </w:pPr>
      <w:r w:rsidRPr="008A2BB2">
        <w:rPr>
          <w:lang w:val="en-GB"/>
          <w:rPrChange w:id="143" w:author="Keet, M." w:date="2015-02-14T16:31:00Z">
            <w:rPr>
              <w:lang w:val="en-GB"/>
            </w:rPr>
          </w:rPrChange>
        </w:rPr>
        <w:t>Safety properties: specification of a set of relations between inputs and outputs written in English, but later expressed using UPPAAL.</w:t>
      </w:r>
    </w:p>
    <w:p w:rsidR="001402DD" w:rsidRPr="008A2BB2" w:rsidRDefault="002F6930" w:rsidP="002F6930">
      <w:pPr>
        <w:rPr>
          <w:lang w:val="en-GB"/>
          <w:rPrChange w:id="144" w:author="Keet, M." w:date="2015-02-14T16:31:00Z">
            <w:rPr>
              <w:lang w:val="en-GB"/>
            </w:rPr>
          </w:rPrChange>
        </w:rPr>
      </w:pPr>
      <w:r w:rsidRPr="008A2BB2">
        <w:rPr>
          <w:lang w:val="en-GB"/>
          <w:rPrChange w:id="145" w:author="Keet, M." w:date="2015-02-14T16:31:00Z">
            <w:rPr>
              <w:lang w:val="en-GB"/>
            </w:rPr>
          </w:rPrChange>
        </w:rPr>
        <w:t xml:space="preserve">In the document “Machine Design”, the System Level </w:t>
      </w:r>
      <w:del w:id="146" w:author="Keet, M." w:date="2015-02-14T16:25:00Z">
        <w:r w:rsidRPr="008A2BB2" w:rsidDel="002B681C">
          <w:rPr>
            <w:lang w:val="en-GB"/>
            <w:rPrChange w:id="147" w:author="Keet, M." w:date="2015-02-14T16:31:00Z">
              <w:rPr>
                <w:lang w:val="en-GB"/>
              </w:rPr>
            </w:rPrChange>
          </w:rPr>
          <w:delText>Requireents</w:delText>
        </w:r>
      </w:del>
      <w:ins w:id="148" w:author="Keet, M." w:date="2015-02-14T16:25:00Z">
        <w:r w:rsidR="002B681C" w:rsidRPr="008A2BB2">
          <w:rPr>
            <w:lang w:val="en-GB"/>
            <w:rPrChange w:id="149" w:author="Keet, M." w:date="2015-02-14T16:31:00Z">
              <w:rPr>
                <w:lang w:val="en-GB"/>
              </w:rPr>
            </w:rPrChange>
          </w:rPr>
          <w:t>Requirements</w:t>
        </w:r>
      </w:ins>
      <w:r w:rsidRPr="008A2BB2">
        <w:rPr>
          <w:lang w:val="en-GB"/>
          <w:rPrChange w:id="150" w:author="Keet, M." w:date="2015-02-14T16:31:00Z">
            <w:rPr>
              <w:lang w:val="en-GB"/>
            </w:rPr>
          </w:rPrChange>
        </w:rPr>
        <w:t>, as well as the connections between different parts of the machine and the microcontroller, the so-called machine interface, must be completely and accurately described.</w:t>
      </w:r>
    </w:p>
    <w:p w:rsidR="002F6930" w:rsidRPr="008A2BB2" w:rsidRDefault="002F6930" w:rsidP="002F6930">
      <w:pPr>
        <w:pStyle w:val="Kop2"/>
        <w:rPr>
          <w:lang w:val="en-GB"/>
          <w:rPrChange w:id="151" w:author="Keet, M." w:date="2015-02-14T16:31:00Z">
            <w:rPr>
              <w:lang w:val="en-GB"/>
            </w:rPr>
          </w:rPrChange>
        </w:rPr>
      </w:pPr>
      <w:bookmarkStart w:id="152" w:name="_Toc411696092"/>
      <w:r w:rsidRPr="008A2BB2">
        <w:rPr>
          <w:lang w:val="en-GB"/>
          <w:rPrChange w:id="153" w:author="Keet, M." w:date="2015-02-14T16:31:00Z">
            <w:rPr>
              <w:lang w:val="en-GB"/>
            </w:rPr>
          </w:rPrChange>
        </w:rPr>
        <w:t>Objective</w:t>
      </w:r>
      <w:del w:id="154" w:author="Keet, M." w:date="2015-02-14T16:32:00Z">
        <w:r w:rsidRPr="008A2BB2" w:rsidDel="008A2BB2">
          <w:rPr>
            <w:lang w:val="en-GB"/>
            <w:rPrChange w:id="155" w:author="Keet, M." w:date="2015-02-14T16:31:00Z">
              <w:rPr>
                <w:lang w:val="en-GB"/>
              </w:rPr>
            </w:rPrChange>
          </w:rPr>
          <w:delText>s</w:delText>
        </w:r>
      </w:del>
      <w:r w:rsidRPr="008A2BB2">
        <w:rPr>
          <w:lang w:val="en-GB"/>
          <w:rPrChange w:id="156" w:author="Keet, M." w:date="2015-02-14T16:31:00Z">
            <w:rPr>
              <w:lang w:val="en-GB"/>
            </w:rPr>
          </w:rPrChange>
        </w:rPr>
        <w:t xml:space="preserve"> Software Specification</w:t>
      </w:r>
      <w:bookmarkEnd w:id="152"/>
    </w:p>
    <w:p w:rsidR="002F6930" w:rsidRPr="008A2BB2" w:rsidRDefault="002F6930" w:rsidP="002F6930">
      <w:pPr>
        <w:rPr>
          <w:lang w:val="en-GB"/>
          <w:rPrChange w:id="157" w:author="Keet, M." w:date="2015-02-14T16:31:00Z">
            <w:rPr>
              <w:lang w:val="en-US"/>
            </w:rPr>
          </w:rPrChange>
        </w:rPr>
      </w:pPr>
      <w:r w:rsidRPr="008A2BB2">
        <w:rPr>
          <w:lang w:val="en-GB"/>
          <w:rPrChange w:id="158" w:author="Keet, M." w:date="2015-02-14T16:31:00Z">
            <w:rPr>
              <w:lang w:val="en-US"/>
            </w:rPr>
          </w:rPrChange>
        </w:rPr>
        <w:t>The objective</w:t>
      </w:r>
      <w:del w:id="159" w:author="Keet, M." w:date="2015-02-14T16:32:00Z">
        <w:r w:rsidRPr="008A2BB2" w:rsidDel="008A2BB2">
          <w:rPr>
            <w:lang w:val="en-GB"/>
            <w:rPrChange w:id="160" w:author="Keet, M." w:date="2015-02-14T16:31:00Z">
              <w:rPr>
                <w:lang w:val="en-US"/>
              </w:rPr>
            </w:rPrChange>
          </w:rPr>
          <w:delText>s</w:delText>
        </w:r>
      </w:del>
      <w:r w:rsidRPr="008A2BB2">
        <w:rPr>
          <w:lang w:val="en-GB"/>
          <w:rPrChange w:id="161" w:author="Keet, M." w:date="2015-02-14T16:31:00Z">
            <w:rPr>
              <w:lang w:val="en-US"/>
            </w:rPr>
          </w:rPrChange>
        </w:rPr>
        <w:t xml:space="preserve"> of Software Specification </w:t>
      </w:r>
      <w:del w:id="162" w:author="Keet, M." w:date="2015-02-14T16:32:00Z">
        <w:r w:rsidRPr="008A2BB2" w:rsidDel="008A2BB2">
          <w:rPr>
            <w:lang w:val="en-GB"/>
            <w:rPrChange w:id="163" w:author="Keet, M." w:date="2015-02-14T16:31:00Z">
              <w:rPr>
                <w:lang w:val="en-US"/>
              </w:rPr>
            </w:rPrChange>
          </w:rPr>
          <w:delText xml:space="preserve">are </w:delText>
        </w:r>
      </w:del>
      <w:ins w:id="164" w:author="Keet, M." w:date="2015-02-14T16:32:00Z">
        <w:r w:rsidR="008A2BB2">
          <w:rPr>
            <w:lang w:val="en-GB"/>
          </w:rPr>
          <w:t>is</w:t>
        </w:r>
        <w:r w:rsidR="008A2BB2" w:rsidRPr="008A2BB2">
          <w:rPr>
            <w:lang w:val="en-GB"/>
            <w:rPrChange w:id="165" w:author="Keet, M." w:date="2015-02-14T16:31:00Z">
              <w:rPr>
                <w:lang w:val="en-US"/>
              </w:rPr>
            </w:rPrChange>
          </w:rPr>
          <w:t xml:space="preserve"> </w:t>
        </w:r>
      </w:ins>
      <w:r w:rsidRPr="008A2BB2">
        <w:rPr>
          <w:lang w:val="en-GB"/>
          <w:rPrChange w:id="166" w:author="Keet, M." w:date="2015-02-14T16:31:00Z">
            <w:rPr>
              <w:lang w:val="en-US"/>
            </w:rPr>
          </w:rPrChange>
        </w:rPr>
        <w:t>to write a description, as accurately as possible, of the required behaviour of the PP2. Described are:</w:t>
      </w:r>
    </w:p>
    <w:p w:rsidR="002F6930" w:rsidRPr="008A2BB2" w:rsidRDefault="002F6930" w:rsidP="002F6930">
      <w:pPr>
        <w:rPr>
          <w:lang w:val="en-GB"/>
          <w:rPrChange w:id="167" w:author="Keet, M." w:date="2015-02-14T16:31:00Z">
            <w:rPr>
              <w:lang w:val="en-US"/>
            </w:rPr>
          </w:rPrChange>
        </w:rPr>
      </w:pPr>
      <w:r w:rsidRPr="008A2BB2">
        <w:rPr>
          <w:lang w:val="en-GB"/>
          <w:rPrChange w:id="168" w:author="Keet, M." w:date="2015-02-14T16:31:00Z">
            <w:rPr>
              <w:lang w:val="en-US"/>
            </w:rPr>
          </w:rPrChange>
        </w:rPr>
        <w:t>Which signals from the machine interface are inputs to the program, and what these signals represent.</w:t>
      </w:r>
    </w:p>
    <w:p w:rsidR="002F6930" w:rsidRPr="008A2BB2" w:rsidRDefault="002F6930" w:rsidP="002F6930">
      <w:pPr>
        <w:rPr>
          <w:lang w:val="en-GB"/>
          <w:rPrChange w:id="169" w:author="Keet, M." w:date="2015-02-14T16:31:00Z">
            <w:rPr>
              <w:lang w:val="en-US"/>
            </w:rPr>
          </w:rPrChange>
        </w:rPr>
      </w:pPr>
      <w:r w:rsidRPr="008A2BB2">
        <w:rPr>
          <w:lang w:val="en-GB"/>
          <w:rPrChange w:id="170" w:author="Keet, M." w:date="2015-02-14T16:31:00Z">
            <w:rPr>
              <w:lang w:val="en-US"/>
            </w:rPr>
          </w:rPrChange>
        </w:rPr>
        <w:t>Which signals from the machine interface are outputs to the program, and what these signals control.</w:t>
      </w:r>
    </w:p>
    <w:p w:rsidR="002F6930" w:rsidRPr="008A2BB2" w:rsidRDefault="002F6930" w:rsidP="002F6930">
      <w:pPr>
        <w:rPr>
          <w:lang w:val="en-GB"/>
          <w:rPrChange w:id="171" w:author="Keet, M." w:date="2015-02-14T16:31:00Z">
            <w:rPr>
              <w:lang w:val="en-US"/>
            </w:rPr>
          </w:rPrChange>
        </w:rPr>
      </w:pPr>
      <w:r w:rsidRPr="008A2BB2">
        <w:rPr>
          <w:lang w:val="en-GB"/>
          <w:rPrChange w:id="172" w:author="Keet, M." w:date="2015-02-14T16:31:00Z">
            <w:rPr>
              <w:lang w:val="en-US"/>
            </w:rPr>
          </w:rPrChange>
        </w:rPr>
        <w:t>How the inputs depend on the outputs, that is, how the PP2 reacts to the inputs.</w:t>
      </w:r>
    </w:p>
    <w:p w:rsidR="002F6930" w:rsidRPr="008A2BB2" w:rsidRDefault="002F6930" w:rsidP="002F6930">
      <w:pPr>
        <w:rPr>
          <w:lang w:val="en-GB"/>
          <w:rPrChange w:id="173" w:author="Keet, M." w:date="2015-02-14T16:31:00Z">
            <w:rPr>
              <w:lang w:val="en-US"/>
            </w:rPr>
          </w:rPrChange>
        </w:rPr>
      </w:pPr>
      <w:r w:rsidRPr="008A2BB2">
        <w:rPr>
          <w:lang w:val="en-GB"/>
          <w:rPrChange w:id="174" w:author="Keet, M." w:date="2015-02-14T16:31:00Z">
            <w:rPr>
              <w:lang w:val="en-US"/>
            </w:rPr>
          </w:rPrChange>
        </w:rPr>
        <w:t>When this is done the document “Software Specification” and accessory UPPAAL model are to be handed in.</w:t>
      </w:r>
    </w:p>
    <w:p w:rsidR="002F6930" w:rsidRPr="008A2BB2" w:rsidRDefault="002F6930" w:rsidP="002F6930">
      <w:pPr>
        <w:pStyle w:val="Kop2"/>
        <w:rPr>
          <w:lang w:val="en-GB"/>
          <w:rPrChange w:id="175" w:author="Keet, M." w:date="2015-02-14T16:31:00Z">
            <w:rPr>
              <w:lang w:val="en-US"/>
            </w:rPr>
          </w:rPrChange>
        </w:rPr>
      </w:pPr>
      <w:bookmarkStart w:id="176" w:name="_Toc411696093"/>
      <w:r w:rsidRPr="008A2BB2">
        <w:rPr>
          <w:lang w:val="en-GB"/>
          <w:rPrChange w:id="177" w:author="Keet, M." w:date="2015-02-14T16:31:00Z">
            <w:rPr>
              <w:lang w:val="en-US"/>
            </w:rPr>
          </w:rPrChange>
        </w:rPr>
        <w:lastRenderedPageBreak/>
        <w:t>Objectives Software Design</w:t>
      </w:r>
      <w:bookmarkEnd w:id="176"/>
    </w:p>
    <w:p w:rsidR="002F6930" w:rsidRPr="008A2BB2" w:rsidRDefault="002F6930" w:rsidP="002F6930">
      <w:pPr>
        <w:rPr>
          <w:lang w:val="en-GB"/>
          <w:rPrChange w:id="178" w:author="Keet, M." w:date="2015-02-14T16:31:00Z">
            <w:rPr>
              <w:lang w:val="en-US"/>
            </w:rPr>
          </w:rPrChange>
        </w:rPr>
      </w:pPr>
      <w:r w:rsidRPr="008A2BB2">
        <w:rPr>
          <w:lang w:val="en-GB"/>
          <w:rPrChange w:id="179" w:author="Keet, M." w:date="2015-02-14T16:31:00Z">
            <w:rPr>
              <w:lang w:val="en-US"/>
            </w:rPr>
          </w:rPrChange>
        </w:rPr>
        <w:t xml:space="preserve">In the phase Software Design one objective is to construct a computer program in high level code, like Java. This should be realised with all requirements defined in the Software Specification. The code doesn’t necessarily need to be compilable and executable. It serves as a stepping stone towards the Assembly Language program of the next phase. </w:t>
      </w:r>
    </w:p>
    <w:p w:rsidR="002F6930" w:rsidRPr="008A2BB2" w:rsidRDefault="002F6930" w:rsidP="002F6930">
      <w:pPr>
        <w:rPr>
          <w:lang w:val="en-GB"/>
          <w:rPrChange w:id="180" w:author="Keet, M." w:date="2015-02-14T16:31:00Z">
            <w:rPr>
              <w:lang w:val="en-US"/>
            </w:rPr>
          </w:rPrChange>
        </w:rPr>
      </w:pPr>
      <w:r w:rsidRPr="008A2BB2">
        <w:rPr>
          <w:lang w:val="en-GB"/>
          <w:rPrChange w:id="181" w:author="Keet, M." w:date="2015-02-14T16:31:00Z">
            <w:rPr>
              <w:lang w:val="en-US"/>
            </w:rPr>
          </w:rPrChange>
        </w:rPr>
        <w:t>Another objective in this phase is to construct a document containing the design decisions with explanation and/or motivation. To assure correctness of the program it’s needed to explain correctness, at least, informally. This should also be part of the document.</w:t>
      </w:r>
    </w:p>
    <w:p w:rsidR="002F6930" w:rsidRPr="008A2BB2" w:rsidRDefault="002F6930" w:rsidP="002F6930">
      <w:pPr>
        <w:pStyle w:val="Kop2"/>
        <w:rPr>
          <w:lang w:val="en-GB"/>
          <w:rPrChange w:id="182" w:author="Keet, M." w:date="2015-02-14T16:31:00Z">
            <w:rPr>
              <w:lang w:val="en-US"/>
            </w:rPr>
          </w:rPrChange>
        </w:rPr>
      </w:pPr>
      <w:bookmarkStart w:id="183" w:name="_Toc411696094"/>
      <w:r w:rsidRPr="008A2BB2">
        <w:rPr>
          <w:lang w:val="en-GB"/>
          <w:rPrChange w:id="184" w:author="Keet, M." w:date="2015-02-14T16:31:00Z">
            <w:rPr>
              <w:lang w:val="en-US"/>
            </w:rPr>
          </w:rPrChange>
        </w:rPr>
        <w:t xml:space="preserve">Objectives </w:t>
      </w:r>
      <w:r w:rsidR="004916AE" w:rsidRPr="008A2BB2">
        <w:rPr>
          <w:lang w:val="en-GB"/>
          <w:rPrChange w:id="185" w:author="Keet, M." w:date="2015-02-14T16:31:00Z">
            <w:rPr>
              <w:lang w:val="en-US"/>
            </w:rPr>
          </w:rPrChange>
        </w:rPr>
        <w:t>Software Implementation and Integration</w:t>
      </w:r>
      <w:bookmarkEnd w:id="183"/>
    </w:p>
    <w:p w:rsidR="004916AE" w:rsidRPr="008A2BB2" w:rsidRDefault="004916AE" w:rsidP="004916AE">
      <w:pPr>
        <w:rPr>
          <w:lang w:val="en-GB"/>
          <w:rPrChange w:id="186" w:author="Keet, M." w:date="2015-02-14T16:31:00Z">
            <w:rPr>
              <w:lang w:val="en-GB"/>
            </w:rPr>
          </w:rPrChange>
        </w:rPr>
      </w:pPr>
      <w:r w:rsidRPr="009F3598">
        <w:rPr>
          <w:lang w:val="en-GB"/>
        </w:rPr>
        <w:t xml:space="preserve">For Software Implementation and Integration, the Java program written in the previous phase is converted into Assembly code. Then it is compiled and integrated into the PP2 processor </w:t>
      </w:r>
      <w:del w:id="187" w:author="Keet, M." w:date="2015-02-14T16:40:00Z">
        <w:r w:rsidRPr="009F3598" w:rsidDel="008A2BB2">
          <w:rPr>
            <w:lang w:val="en-GB"/>
          </w:rPr>
          <w:delText xml:space="preserve">and </w:delText>
        </w:r>
      </w:del>
      <w:ins w:id="188" w:author="Keet, M." w:date="2015-02-14T16:40:00Z">
        <w:r w:rsidR="008A2BB2">
          <w:rPr>
            <w:lang w:val="en-GB"/>
          </w:rPr>
          <w:t>controlling</w:t>
        </w:r>
        <w:r w:rsidR="008A2BB2" w:rsidRPr="009F3598">
          <w:rPr>
            <w:lang w:val="en-GB"/>
          </w:rPr>
          <w:t xml:space="preserve"> </w:t>
        </w:r>
      </w:ins>
      <w:r w:rsidRPr="009F3598">
        <w:rPr>
          <w:lang w:val="en-GB"/>
        </w:rPr>
        <w:t xml:space="preserve">the Fisher </w:t>
      </w:r>
      <w:proofErr w:type="spellStart"/>
      <w:r w:rsidRPr="009F3598">
        <w:rPr>
          <w:lang w:val="en-GB"/>
        </w:rPr>
        <w:t>Technik</w:t>
      </w:r>
      <w:proofErr w:type="spellEnd"/>
      <w:r w:rsidRPr="009F3598">
        <w:rPr>
          <w:lang w:val="en-GB"/>
        </w:rPr>
        <w:t xml:space="preserve"> machine. In order to be able to do this, it is required that a represent</w:t>
      </w:r>
      <w:r w:rsidRPr="008A2BB2">
        <w:rPr>
          <w:lang w:val="en-GB"/>
          <w:rPrChange w:id="189" w:author="Keet, M." w:date="2015-02-14T16:31:00Z">
            <w:rPr>
              <w:lang w:val="en-GB"/>
            </w:rPr>
          </w:rPrChange>
        </w:rPr>
        <w:t xml:space="preserve">ation is chosen of all variables and </w:t>
      </w:r>
      <w:del w:id="190" w:author="Keet, M." w:date="2015-02-14T16:41:00Z">
        <w:r w:rsidRPr="008A2BB2" w:rsidDel="008A2BB2">
          <w:rPr>
            <w:lang w:val="en-GB"/>
            <w:rPrChange w:id="191" w:author="Keet, M." w:date="2015-02-14T16:31:00Z">
              <w:rPr>
                <w:lang w:val="en-GB"/>
              </w:rPr>
            </w:rPrChange>
          </w:rPr>
          <w:delText>datastructures</w:delText>
        </w:r>
      </w:del>
      <w:ins w:id="192" w:author="Keet, M." w:date="2015-02-14T16:41:00Z">
        <w:r w:rsidR="008A2BB2" w:rsidRPr="008A2BB2">
          <w:rPr>
            <w:lang w:val="en-GB"/>
            <w:rPrChange w:id="193" w:author="Keet, M." w:date="2015-02-14T16:31:00Z">
              <w:rPr>
                <w:lang w:val="en-GB"/>
              </w:rPr>
            </w:rPrChange>
          </w:rPr>
          <w:t>data structures</w:t>
        </w:r>
      </w:ins>
      <w:r w:rsidRPr="008A2BB2">
        <w:rPr>
          <w:lang w:val="en-GB"/>
          <w:rPrChange w:id="194" w:author="Keet, M." w:date="2015-02-14T16:31:00Z">
            <w:rPr>
              <w:lang w:val="en-GB"/>
            </w:rPr>
          </w:rPrChange>
        </w:rPr>
        <w:t xml:space="preserve"> from the Java program and that a uniform coding standard is developed. Both the data representation and the coding standard are detailed in a document called “Software Implementation”.</w:t>
      </w:r>
    </w:p>
    <w:p w:rsidR="004916AE" w:rsidRPr="008A2BB2" w:rsidRDefault="004916AE" w:rsidP="004916AE">
      <w:pPr>
        <w:pStyle w:val="Kop2"/>
        <w:rPr>
          <w:lang w:val="en-GB"/>
          <w:rPrChange w:id="195" w:author="Keet, M." w:date="2015-02-14T16:31:00Z">
            <w:rPr>
              <w:lang w:val="en-GB"/>
            </w:rPr>
          </w:rPrChange>
        </w:rPr>
      </w:pPr>
      <w:bookmarkStart w:id="196" w:name="_Toc411696095"/>
      <w:r w:rsidRPr="008A2BB2">
        <w:rPr>
          <w:lang w:val="en-GB"/>
          <w:rPrChange w:id="197" w:author="Keet, M." w:date="2015-02-14T16:31:00Z">
            <w:rPr>
              <w:lang w:val="en-GB"/>
            </w:rPr>
          </w:rPrChange>
        </w:rPr>
        <w:t>Objectives System Validation and Testing</w:t>
      </w:r>
      <w:bookmarkEnd w:id="196"/>
    </w:p>
    <w:p w:rsidR="002C357F" w:rsidRPr="008A2BB2" w:rsidRDefault="002C357F" w:rsidP="002C357F">
      <w:pPr>
        <w:rPr>
          <w:lang w:val="en-GB"/>
          <w:rPrChange w:id="198" w:author="Keet, M." w:date="2015-02-14T16:31:00Z">
            <w:rPr>
              <w:lang w:val="en-GB"/>
            </w:rPr>
          </w:rPrChange>
        </w:rPr>
      </w:pPr>
      <w:r w:rsidRPr="008A2BB2">
        <w:rPr>
          <w:lang w:val="en-GB"/>
          <w:rPrChange w:id="199" w:author="Keet, M." w:date="2015-02-14T16:31:00Z">
            <w:rPr>
              <w:lang w:val="en-GB"/>
            </w:rPr>
          </w:rPrChange>
        </w:rPr>
        <w:t xml:space="preserve">The objective of </w:t>
      </w:r>
      <w:r w:rsidR="00F2040E" w:rsidRPr="008A2BB2">
        <w:rPr>
          <w:lang w:val="en-GB"/>
          <w:rPrChange w:id="200" w:author="Keet, M." w:date="2015-02-14T16:31:00Z">
            <w:rPr>
              <w:lang w:val="en-GB"/>
            </w:rPr>
          </w:rPrChange>
        </w:rPr>
        <w:t>System</w:t>
      </w:r>
      <w:r w:rsidRPr="008A2BB2">
        <w:rPr>
          <w:lang w:val="en-GB"/>
          <w:rPrChange w:id="201" w:author="Keet, M." w:date="2015-02-14T16:31:00Z">
            <w:rPr>
              <w:lang w:val="en-GB"/>
            </w:rPr>
          </w:rPrChange>
        </w:rPr>
        <w:t xml:space="preserve"> </w:t>
      </w:r>
      <w:r w:rsidR="007324F0" w:rsidRPr="008A2BB2">
        <w:rPr>
          <w:lang w:val="en-GB"/>
          <w:rPrChange w:id="202" w:author="Keet, M." w:date="2015-02-14T16:31:00Z">
            <w:rPr>
              <w:lang w:val="en-GB"/>
            </w:rPr>
          </w:rPrChange>
        </w:rPr>
        <w:t>Validation</w:t>
      </w:r>
      <w:r w:rsidRPr="008A2BB2">
        <w:rPr>
          <w:lang w:val="en-GB"/>
          <w:rPrChange w:id="203" w:author="Keet, M." w:date="2015-02-14T16:31:00Z">
            <w:rPr>
              <w:lang w:val="en-GB"/>
            </w:rPr>
          </w:rPrChange>
        </w:rPr>
        <w:t xml:space="preserve"> and </w:t>
      </w:r>
      <w:r w:rsidR="007324F0" w:rsidRPr="008A2BB2">
        <w:rPr>
          <w:lang w:val="en-GB"/>
          <w:rPrChange w:id="204" w:author="Keet, M." w:date="2015-02-14T16:31:00Z">
            <w:rPr>
              <w:lang w:val="en-GB"/>
            </w:rPr>
          </w:rPrChange>
        </w:rPr>
        <w:t>Testing</w:t>
      </w:r>
      <w:r w:rsidRPr="008A2BB2">
        <w:rPr>
          <w:lang w:val="en-GB"/>
          <w:rPrChange w:id="205" w:author="Keet, M." w:date="2015-02-14T16:31:00Z">
            <w:rPr>
              <w:lang w:val="en-GB"/>
            </w:rPr>
          </w:rPrChange>
        </w:rPr>
        <w:t xml:space="preserve"> is to verify whether or not the end product meets the initial requirements. </w:t>
      </w:r>
      <w:r w:rsidR="00F2040E" w:rsidRPr="008A2BB2">
        <w:rPr>
          <w:lang w:val="en-GB"/>
          <w:rPrChange w:id="206" w:author="Keet, M." w:date="2015-02-14T16:31:00Z">
            <w:rPr>
              <w:lang w:val="en-GB"/>
            </w:rPr>
          </w:rPrChange>
        </w:rPr>
        <w:t>System</w:t>
      </w:r>
      <w:r w:rsidRPr="008A2BB2">
        <w:rPr>
          <w:lang w:val="en-GB"/>
          <w:rPrChange w:id="207" w:author="Keet, M." w:date="2015-02-14T16:31:00Z">
            <w:rPr>
              <w:lang w:val="en-GB"/>
            </w:rPr>
          </w:rPrChange>
        </w:rPr>
        <w:t xml:space="preserve"> </w:t>
      </w:r>
      <w:r w:rsidR="007324F0" w:rsidRPr="008A2BB2">
        <w:rPr>
          <w:lang w:val="en-GB"/>
          <w:rPrChange w:id="208" w:author="Keet, M." w:date="2015-02-14T16:31:00Z">
            <w:rPr>
              <w:lang w:val="en-GB"/>
            </w:rPr>
          </w:rPrChange>
        </w:rPr>
        <w:t>Validation</w:t>
      </w:r>
      <w:r w:rsidRPr="008A2BB2">
        <w:rPr>
          <w:lang w:val="en-GB"/>
          <w:rPrChange w:id="209" w:author="Keet, M." w:date="2015-02-14T16:31:00Z">
            <w:rPr>
              <w:lang w:val="en-GB"/>
            </w:rPr>
          </w:rPrChange>
        </w:rPr>
        <w:t xml:space="preserve"> and </w:t>
      </w:r>
      <w:r w:rsidR="007324F0" w:rsidRPr="008A2BB2">
        <w:rPr>
          <w:lang w:val="en-GB"/>
          <w:rPrChange w:id="210" w:author="Keet, M." w:date="2015-02-14T16:31:00Z">
            <w:rPr>
              <w:lang w:val="en-GB"/>
            </w:rPr>
          </w:rPrChange>
        </w:rPr>
        <w:t>Testing</w:t>
      </w:r>
      <w:r w:rsidRPr="008A2BB2">
        <w:rPr>
          <w:lang w:val="en-GB"/>
          <w:rPrChange w:id="211" w:author="Keet, M." w:date="2015-02-14T16:31:00Z">
            <w:rPr>
              <w:lang w:val="en-GB"/>
            </w:rPr>
          </w:rPrChange>
        </w:rPr>
        <w:t xml:space="preserve"> is carried out during all the other software related steps. The process is splinted in 3 main methods: Code Review , Test Cases and Formal Proofs. </w:t>
      </w:r>
    </w:p>
    <w:p w:rsidR="002C357F" w:rsidRPr="008A2BB2" w:rsidRDefault="002C357F" w:rsidP="002C357F">
      <w:pPr>
        <w:rPr>
          <w:lang w:val="en-GB"/>
          <w:rPrChange w:id="212" w:author="Keet, M." w:date="2015-02-14T16:31:00Z">
            <w:rPr>
              <w:lang w:val="en-GB"/>
            </w:rPr>
          </w:rPrChange>
        </w:rPr>
      </w:pPr>
      <w:r w:rsidRPr="008A2BB2">
        <w:rPr>
          <w:lang w:val="en-GB"/>
          <w:rPrChange w:id="213" w:author="Keet, M." w:date="2015-02-14T16:31:00Z">
            <w:rPr>
              <w:lang w:val="en-GB"/>
            </w:rPr>
          </w:rPrChange>
        </w:rPr>
        <w:t xml:space="preserve">Code review consists of having a group of people assess and review lines of code. For every review a report has to be created, from a simple Walkthrough to a Formal Peer Review or Pair Programing. </w:t>
      </w:r>
    </w:p>
    <w:p w:rsidR="002C357F" w:rsidRPr="008A2BB2" w:rsidRDefault="002C357F" w:rsidP="002C357F">
      <w:pPr>
        <w:rPr>
          <w:lang w:val="en-GB"/>
          <w:rPrChange w:id="214" w:author="Keet, M." w:date="2015-02-14T16:31:00Z">
            <w:rPr>
              <w:lang w:val="en-GB"/>
            </w:rPr>
          </w:rPrChange>
        </w:rPr>
      </w:pPr>
      <w:r w:rsidRPr="008A2BB2">
        <w:rPr>
          <w:lang w:val="en-GB"/>
          <w:rPrChange w:id="215" w:author="Keet, M." w:date="2015-02-14T16:31:00Z">
            <w:rPr>
              <w:lang w:val="en-GB"/>
            </w:rPr>
          </w:rPrChange>
        </w:rPr>
        <w:t>Test Cases must be created describing with an input and an expected output, the Test Run must cover all statements, conditions and decisions, all executions of the test cases must be documented along with a description of the result of the test.</w:t>
      </w:r>
    </w:p>
    <w:p w:rsidR="004916AE" w:rsidRPr="008A2BB2" w:rsidRDefault="002C357F" w:rsidP="002C357F">
      <w:pPr>
        <w:rPr>
          <w:lang w:val="en-GB"/>
          <w:rPrChange w:id="216" w:author="Keet, M." w:date="2015-02-14T16:31:00Z">
            <w:rPr>
              <w:lang w:val="en-GB"/>
            </w:rPr>
          </w:rPrChange>
        </w:rPr>
      </w:pPr>
      <w:r w:rsidRPr="008A2BB2">
        <w:rPr>
          <w:lang w:val="en-GB"/>
          <w:rPrChange w:id="217" w:author="Keet, M." w:date="2015-02-14T16:31:00Z">
            <w:rPr>
              <w:lang w:val="en-GB"/>
            </w:rPr>
          </w:rPrChange>
        </w:rPr>
        <w:t xml:space="preserve">The Formal Proofs </w:t>
      </w:r>
      <w:del w:id="218" w:author="Keet, M." w:date="2015-02-14T16:42:00Z">
        <w:r w:rsidRPr="008A2BB2" w:rsidDel="009F3598">
          <w:rPr>
            <w:lang w:val="en-GB"/>
            <w:rPrChange w:id="219" w:author="Keet, M." w:date="2015-02-14T16:31:00Z">
              <w:rPr>
                <w:lang w:val="en-GB"/>
              </w:rPr>
            </w:rPrChange>
          </w:rPr>
          <w:delText xml:space="preserve">is </w:delText>
        </w:r>
      </w:del>
      <w:ins w:id="220" w:author="Keet, M." w:date="2015-02-14T16:42:00Z">
        <w:r w:rsidR="009F3598">
          <w:rPr>
            <w:lang w:val="en-GB"/>
          </w:rPr>
          <w:t>are there for</w:t>
        </w:r>
        <w:r w:rsidR="009F3598" w:rsidRPr="009F3598">
          <w:rPr>
            <w:lang w:val="en-GB"/>
          </w:rPr>
          <w:t xml:space="preserve"> </w:t>
        </w:r>
      </w:ins>
      <w:r w:rsidRPr="009F3598">
        <w:rPr>
          <w:lang w:val="en-GB"/>
        </w:rPr>
        <w:t>checking if requirements written in</w:t>
      </w:r>
      <w:del w:id="221" w:author="Keet, M." w:date="2015-02-14T16:43:00Z">
        <w:r w:rsidRPr="009F3598" w:rsidDel="009F3598">
          <w:rPr>
            <w:lang w:val="en-GB"/>
          </w:rPr>
          <w:delText xml:space="preserve"> </w:delText>
        </w:r>
        <w:r w:rsidRPr="00BB6517" w:rsidDel="009F3598">
          <w:rPr>
            <w:lang w:val="en-GB"/>
          </w:rPr>
          <w:delText>a</w:delText>
        </w:r>
      </w:del>
      <w:r w:rsidRPr="00BB6517">
        <w:rPr>
          <w:lang w:val="en-GB"/>
        </w:rPr>
        <w:t xml:space="preserve"> mathematical logic satisfy the UPPAAL models of the Software Specification.</w:t>
      </w:r>
    </w:p>
    <w:p w:rsidR="004916AE" w:rsidRPr="008A2BB2" w:rsidRDefault="004916AE" w:rsidP="004916AE">
      <w:pPr>
        <w:pStyle w:val="Kop1"/>
        <w:rPr>
          <w:lang w:val="en-GB"/>
          <w:rPrChange w:id="222" w:author="Keet, M." w:date="2015-02-14T16:31:00Z">
            <w:rPr>
              <w:lang w:val="en-GB"/>
            </w:rPr>
          </w:rPrChange>
        </w:rPr>
      </w:pPr>
      <w:bookmarkStart w:id="223" w:name="_Toc411696096"/>
      <w:r w:rsidRPr="008A2BB2">
        <w:rPr>
          <w:lang w:val="en-GB"/>
          <w:rPrChange w:id="224" w:author="Keet, M." w:date="2015-02-14T16:31:00Z">
            <w:rPr>
              <w:lang w:val="en-GB"/>
            </w:rPr>
          </w:rPrChange>
        </w:rPr>
        <w:t>Final Report</w:t>
      </w:r>
      <w:bookmarkEnd w:id="223"/>
    </w:p>
    <w:p w:rsidR="004916AE" w:rsidRPr="008A2BB2" w:rsidRDefault="004916AE" w:rsidP="004916AE">
      <w:pPr>
        <w:rPr>
          <w:lang w:val="en-GB"/>
          <w:rPrChange w:id="225" w:author="Keet, M." w:date="2015-02-14T16:31:00Z">
            <w:rPr>
              <w:lang w:val="en-US"/>
            </w:rPr>
          </w:rPrChange>
        </w:rPr>
      </w:pPr>
      <w:r w:rsidRPr="008A2BB2">
        <w:rPr>
          <w:lang w:val="en-GB"/>
          <w:rPrChange w:id="226" w:author="Keet, M." w:date="2015-02-14T16:31:00Z">
            <w:rPr>
              <w:lang w:val="en-US"/>
            </w:rPr>
          </w:rPrChange>
        </w:rPr>
        <w:t>This document is a compilation of all previous documents, and adds to that: a table of contents, an introduction, and a conclusion. This conclusion will go over some of the problems the group faced over the course of this project, and how these problems were eventually solved. The “Final Report” is the final document to be handed in collectively, and marks the completion of the project of designing and building a sorting machine and the software that controls it.</w:t>
      </w:r>
    </w:p>
    <w:p w:rsidR="004916AE" w:rsidRPr="008A2BB2" w:rsidRDefault="004916AE" w:rsidP="004916AE">
      <w:pPr>
        <w:pStyle w:val="Kop1"/>
        <w:rPr>
          <w:lang w:val="en-GB"/>
          <w:rPrChange w:id="227" w:author="Keet, M." w:date="2015-02-14T16:31:00Z">
            <w:rPr>
              <w:lang w:val="en-US"/>
            </w:rPr>
          </w:rPrChange>
        </w:rPr>
      </w:pPr>
      <w:bookmarkStart w:id="228" w:name="_Toc411696097"/>
      <w:r w:rsidRPr="008A2BB2">
        <w:rPr>
          <w:lang w:val="en-GB"/>
          <w:rPrChange w:id="229" w:author="Keet, M." w:date="2015-02-14T16:31:00Z">
            <w:rPr>
              <w:lang w:val="en-US"/>
            </w:rPr>
          </w:rPrChange>
        </w:rPr>
        <w:t>Roles</w:t>
      </w:r>
      <w:bookmarkEnd w:id="228"/>
    </w:p>
    <w:p w:rsidR="004916AE" w:rsidRPr="008A2BB2" w:rsidRDefault="004916AE" w:rsidP="004916AE">
      <w:pPr>
        <w:rPr>
          <w:lang w:val="en-GB"/>
          <w:rPrChange w:id="230" w:author="Keet, M." w:date="2015-02-14T16:31:00Z">
            <w:rPr>
              <w:lang w:val="en-GB"/>
            </w:rPr>
          </w:rPrChange>
        </w:rPr>
      </w:pPr>
      <w:r w:rsidRPr="009F3598">
        <w:rPr>
          <w:b/>
          <w:lang w:val="en-GB"/>
        </w:rPr>
        <w:t>The president</w:t>
      </w:r>
      <w:r w:rsidRPr="009F3598">
        <w:rPr>
          <w:lang w:val="en-GB"/>
        </w:rPr>
        <w:t xml:space="preserve"> leads the upcoming meetings and, in order to do that, prepares an agenda. The President is succeeded by the secretary after every week.</w:t>
      </w:r>
    </w:p>
    <w:p w:rsidR="004916AE" w:rsidRPr="008A2BB2" w:rsidRDefault="004916AE" w:rsidP="004916AE">
      <w:pPr>
        <w:rPr>
          <w:lang w:val="en-GB"/>
          <w:rPrChange w:id="231" w:author="Keet, M." w:date="2015-02-14T16:31:00Z">
            <w:rPr>
              <w:lang w:val="en-GB"/>
            </w:rPr>
          </w:rPrChange>
        </w:rPr>
      </w:pPr>
      <w:r w:rsidRPr="008A2BB2">
        <w:rPr>
          <w:b/>
          <w:lang w:val="en-GB"/>
          <w:rPrChange w:id="232" w:author="Keet, M." w:date="2015-02-14T16:31:00Z">
            <w:rPr>
              <w:b/>
              <w:lang w:val="en-GB"/>
            </w:rPr>
          </w:rPrChange>
        </w:rPr>
        <w:lastRenderedPageBreak/>
        <w:t>The secretary</w:t>
      </w:r>
      <w:r w:rsidRPr="008A2BB2">
        <w:rPr>
          <w:lang w:val="en-GB"/>
          <w:rPrChange w:id="233" w:author="Keet, M." w:date="2015-02-14T16:31:00Z">
            <w:rPr>
              <w:lang w:val="en-GB"/>
            </w:rPr>
          </w:rPrChange>
        </w:rPr>
        <w:t xml:space="preserve"> writes down minutes during the meetings, which are to be discussed and approved during the next meeting. He also compiles all individual logbooks into one collective logbook. Similarly to the president, the secretary is changed weekly.</w:t>
      </w:r>
    </w:p>
    <w:p w:rsidR="004916AE" w:rsidRPr="008A2BB2" w:rsidRDefault="004916AE" w:rsidP="004916AE">
      <w:pPr>
        <w:rPr>
          <w:lang w:val="en-GB"/>
          <w:rPrChange w:id="234" w:author="Keet, M." w:date="2015-02-14T16:31:00Z">
            <w:rPr>
              <w:lang w:val="en-GB"/>
            </w:rPr>
          </w:rPrChange>
        </w:rPr>
      </w:pPr>
      <w:r w:rsidRPr="008A2BB2">
        <w:rPr>
          <w:b/>
          <w:lang w:val="en-GB"/>
          <w:rPrChange w:id="235" w:author="Keet, M." w:date="2015-02-14T16:31:00Z">
            <w:rPr>
              <w:b/>
              <w:lang w:val="en-GB"/>
            </w:rPr>
          </w:rPrChange>
        </w:rPr>
        <w:t>The Quality Assurance Manager</w:t>
      </w:r>
      <w:r w:rsidRPr="008A2BB2">
        <w:rPr>
          <w:lang w:val="en-GB"/>
          <w:rPrChange w:id="236" w:author="Keet, M." w:date="2015-02-14T16:31:00Z">
            <w:rPr>
              <w:lang w:val="en-GB"/>
            </w:rPr>
          </w:rPrChange>
        </w:rPr>
        <w:t xml:space="preserve"> has to keep the Work Plan up to date and is responsible for the communication between the group and the tutor. Moreover, he is responsible for the whole process of the project. He makes sure that the products meet the requirements and are handed in time. The Quality Assurance Manager is rotated after the first three weeks and two weeks after that.</w:t>
      </w:r>
    </w:p>
    <w:p w:rsidR="004916AE" w:rsidRPr="008A2BB2" w:rsidRDefault="004916AE" w:rsidP="004916AE">
      <w:pPr>
        <w:rPr>
          <w:lang w:val="en-GB"/>
          <w:rPrChange w:id="237" w:author="Keet, M." w:date="2015-02-14T16:31:00Z">
            <w:rPr>
              <w:lang w:val="en-GB"/>
            </w:rPr>
          </w:rPrChange>
        </w:rPr>
      </w:pPr>
      <w:r w:rsidRPr="008A2BB2">
        <w:rPr>
          <w:b/>
          <w:lang w:val="en-GB"/>
          <w:rPrChange w:id="238" w:author="Keet, M." w:date="2015-02-14T16:31:00Z">
            <w:rPr>
              <w:b/>
              <w:lang w:val="en-GB"/>
            </w:rPr>
          </w:rPrChange>
        </w:rPr>
        <w:t xml:space="preserve">The </w:t>
      </w:r>
      <w:del w:id="239" w:author="Keet, M." w:date="2015-02-14T16:45:00Z">
        <w:r w:rsidRPr="008A2BB2" w:rsidDel="009F3598">
          <w:rPr>
            <w:b/>
            <w:lang w:val="en-GB"/>
            <w:rPrChange w:id="240" w:author="Keet, M." w:date="2015-02-14T16:31:00Z">
              <w:rPr>
                <w:b/>
                <w:lang w:val="en-GB"/>
              </w:rPr>
            </w:rPrChange>
          </w:rPr>
          <w:delText xml:space="preserve">role of the </w:delText>
        </w:r>
      </w:del>
      <w:r w:rsidRPr="008A2BB2">
        <w:rPr>
          <w:b/>
          <w:lang w:val="en-GB"/>
          <w:rPrChange w:id="241" w:author="Keet, M." w:date="2015-02-14T16:31:00Z">
            <w:rPr>
              <w:b/>
              <w:lang w:val="en-GB"/>
            </w:rPr>
          </w:rPrChange>
        </w:rPr>
        <w:t>materials manager</w:t>
      </w:r>
      <w:r w:rsidRPr="008A2BB2">
        <w:rPr>
          <w:lang w:val="en-GB"/>
          <w:rPrChange w:id="242" w:author="Keet, M." w:date="2015-02-14T16:31:00Z">
            <w:rPr>
              <w:lang w:val="en-GB"/>
            </w:rPr>
          </w:rPrChange>
        </w:rPr>
        <w:t xml:space="preserve"> is responsible for the provided materials, with the purpose of maintaining their initial state until the end of the project. The role of materials manager is not changed during the course.</w:t>
      </w:r>
    </w:p>
    <w:p w:rsidR="00751491" w:rsidRPr="008A2BB2" w:rsidRDefault="00751491" w:rsidP="004916AE">
      <w:pPr>
        <w:rPr>
          <w:lang w:val="en-GB"/>
          <w:rPrChange w:id="243" w:author="Keet, M." w:date="2015-02-14T16:31:00Z">
            <w:rPr>
              <w:lang w:val="en-GB"/>
            </w:rPr>
          </w:rPrChange>
        </w:rPr>
      </w:pPr>
    </w:p>
    <w:p w:rsidR="00751491" w:rsidRPr="008A2BB2" w:rsidRDefault="00751491" w:rsidP="004916AE">
      <w:pPr>
        <w:rPr>
          <w:lang w:val="en-GB"/>
          <w:rPrChange w:id="244" w:author="Keet, M." w:date="2015-02-14T16:31:00Z">
            <w:rPr>
              <w:lang w:val="en-GB"/>
            </w:rPr>
          </w:rPrChange>
        </w:rPr>
      </w:pPr>
    </w:p>
    <w:p w:rsidR="00751491" w:rsidRPr="008A2BB2" w:rsidRDefault="00751491" w:rsidP="004916AE">
      <w:pPr>
        <w:rPr>
          <w:lang w:val="en-GB"/>
          <w:rPrChange w:id="245" w:author="Keet, M." w:date="2015-02-14T16:31:00Z">
            <w:rPr>
              <w:lang w:val="en-GB"/>
            </w:rPr>
          </w:rPrChange>
        </w:rPr>
      </w:pPr>
    </w:p>
    <w:p w:rsidR="00751491" w:rsidRPr="008A2BB2" w:rsidRDefault="00751491" w:rsidP="004916AE">
      <w:pPr>
        <w:rPr>
          <w:lang w:val="en-GB"/>
          <w:rPrChange w:id="246" w:author="Keet, M." w:date="2015-02-14T16:31:00Z">
            <w:rPr>
              <w:lang w:val="en-GB"/>
            </w:rPr>
          </w:rPrChange>
        </w:rPr>
      </w:pPr>
    </w:p>
    <w:p w:rsidR="00751491" w:rsidRPr="008A2BB2" w:rsidRDefault="00751491" w:rsidP="004916AE">
      <w:pPr>
        <w:rPr>
          <w:lang w:val="en-GB"/>
          <w:rPrChange w:id="247" w:author="Keet, M." w:date="2015-02-14T16:31:00Z">
            <w:rPr>
              <w:lang w:val="en-GB"/>
            </w:rPr>
          </w:rPrChange>
        </w:rPr>
      </w:pPr>
    </w:p>
    <w:p w:rsidR="00751491" w:rsidRPr="008A2BB2" w:rsidRDefault="00751491" w:rsidP="004916AE">
      <w:pPr>
        <w:rPr>
          <w:lang w:val="en-GB"/>
          <w:rPrChange w:id="248" w:author="Keet, M." w:date="2015-02-14T16:31:00Z">
            <w:rPr>
              <w:lang w:val="en-GB"/>
            </w:rPr>
          </w:rPrChange>
        </w:rPr>
      </w:pPr>
    </w:p>
    <w:p w:rsidR="00751491" w:rsidRPr="008A2BB2" w:rsidRDefault="00751491" w:rsidP="004916AE">
      <w:pPr>
        <w:rPr>
          <w:lang w:val="en-GB"/>
          <w:rPrChange w:id="249" w:author="Keet, M." w:date="2015-02-14T16:31:00Z">
            <w:rPr>
              <w:lang w:val="en-GB"/>
            </w:rPr>
          </w:rPrChange>
        </w:rPr>
      </w:pPr>
    </w:p>
    <w:p w:rsidR="00751491" w:rsidRPr="008A2BB2" w:rsidRDefault="00751491" w:rsidP="004916AE">
      <w:pPr>
        <w:rPr>
          <w:lang w:val="en-GB"/>
          <w:rPrChange w:id="250" w:author="Keet, M." w:date="2015-02-14T16:31:00Z">
            <w:rPr>
              <w:lang w:val="en-GB"/>
            </w:rPr>
          </w:rPrChange>
        </w:rPr>
      </w:pPr>
    </w:p>
    <w:p w:rsidR="00751491" w:rsidRPr="008A2BB2" w:rsidRDefault="00751491" w:rsidP="004916AE">
      <w:pPr>
        <w:rPr>
          <w:lang w:val="en-GB"/>
          <w:rPrChange w:id="251" w:author="Keet, M." w:date="2015-02-14T16:31:00Z">
            <w:rPr>
              <w:lang w:val="en-GB"/>
            </w:rPr>
          </w:rPrChange>
        </w:rPr>
      </w:pPr>
    </w:p>
    <w:p w:rsidR="00751491" w:rsidRPr="008A2BB2" w:rsidRDefault="00751491" w:rsidP="004916AE">
      <w:pPr>
        <w:rPr>
          <w:lang w:val="en-GB"/>
          <w:rPrChange w:id="252" w:author="Keet, M." w:date="2015-02-14T16:31:00Z">
            <w:rPr>
              <w:lang w:val="en-GB"/>
            </w:rPr>
          </w:rPrChange>
        </w:rPr>
      </w:pPr>
    </w:p>
    <w:p w:rsidR="00751491" w:rsidRPr="008A2BB2" w:rsidRDefault="00751491" w:rsidP="004916AE">
      <w:pPr>
        <w:rPr>
          <w:lang w:val="en-GB"/>
          <w:rPrChange w:id="253" w:author="Keet, M." w:date="2015-02-14T16:31:00Z">
            <w:rPr>
              <w:lang w:val="en-GB"/>
            </w:rPr>
          </w:rPrChange>
        </w:rPr>
      </w:pPr>
    </w:p>
    <w:p w:rsidR="00751491" w:rsidRPr="008A2BB2" w:rsidRDefault="00751491" w:rsidP="004916AE">
      <w:pPr>
        <w:rPr>
          <w:lang w:val="en-GB"/>
          <w:rPrChange w:id="254" w:author="Keet, M." w:date="2015-02-14T16:31:00Z">
            <w:rPr>
              <w:lang w:val="en-GB"/>
            </w:rPr>
          </w:rPrChange>
        </w:rPr>
      </w:pPr>
    </w:p>
    <w:p w:rsidR="00751491" w:rsidRPr="008A2BB2" w:rsidRDefault="00751491" w:rsidP="004916AE">
      <w:pPr>
        <w:rPr>
          <w:lang w:val="en-GB"/>
          <w:rPrChange w:id="255" w:author="Keet, M." w:date="2015-02-14T16:31:00Z">
            <w:rPr>
              <w:lang w:val="en-GB"/>
            </w:rPr>
          </w:rPrChange>
        </w:rPr>
      </w:pPr>
    </w:p>
    <w:p w:rsidR="00751491" w:rsidRPr="008A2BB2" w:rsidRDefault="00751491" w:rsidP="004916AE">
      <w:pPr>
        <w:rPr>
          <w:lang w:val="en-GB"/>
          <w:rPrChange w:id="256" w:author="Keet, M." w:date="2015-02-14T16:31:00Z">
            <w:rPr>
              <w:lang w:val="en-GB"/>
            </w:rPr>
          </w:rPrChange>
        </w:rPr>
      </w:pPr>
    </w:p>
    <w:p w:rsidR="00751491" w:rsidRPr="008A2BB2" w:rsidRDefault="00751491" w:rsidP="004916AE">
      <w:pPr>
        <w:rPr>
          <w:lang w:val="en-GB"/>
          <w:rPrChange w:id="257" w:author="Keet, M." w:date="2015-02-14T16:31:00Z">
            <w:rPr>
              <w:lang w:val="en-GB"/>
            </w:rPr>
          </w:rPrChange>
        </w:rPr>
      </w:pPr>
    </w:p>
    <w:p w:rsidR="00751491" w:rsidRPr="008A2BB2" w:rsidRDefault="00751491" w:rsidP="004916AE">
      <w:pPr>
        <w:rPr>
          <w:lang w:val="en-GB"/>
          <w:rPrChange w:id="258" w:author="Keet, M." w:date="2015-02-14T16:31:00Z">
            <w:rPr>
              <w:lang w:val="en-GB"/>
            </w:rPr>
          </w:rPrChange>
        </w:rPr>
      </w:pPr>
    </w:p>
    <w:p w:rsidR="00751491" w:rsidRPr="008A2BB2" w:rsidRDefault="00751491" w:rsidP="004916AE">
      <w:pPr>
        <w:rPr>
          <w:lang w:val="en-GB"/>
          <w:rPrChange w:id="259" w:author="Keet, M." w:date="2015-02-14T16:31:00Z">
            <w:rPr>
              <w:lang w:val="en-GB"/>
            </w:rPr>
          </w:rPrChange>
        </w:rPr>
      </w:pPr>
    </w:p>
    <w:p w:rsidR="00751491" w:rsidRPr="008A2BB2" w:rsidRDefault="00751491" w:rsidP="004916AE">
      <w:pPr>
        <w:rPr>
          <w:lang w:val="en-GB"/>
          <w:rPrChange w:id="260" w:author="Keet, M." w:date="2015-02-14T16:31:00Z">
            <w:rPr>
              <w:lang w:val="en-GB"/>
            </w:rPr>
          </w:rPrChange>
        </w:rPr>
      </w:pPr>
    </w:p>
    <w:p w:rsidR="00751491" w:rsidRPr="008A2BB2" w:rsidRDefault="00751491" w:rsidP="004916AE">
      <w:pPr>
        <w:rPr>
          <w:lang w:val="en-GB"/>
          <w:rPrChange w:id="261" w:author="Keet, M." w:date="2015-02-14T16:31:00Z">
            <w:rPr>
              <w:lang w:val="en-GB"/>
            </w:rPr>
          </w:rPrChange>
        </w:rPr>
      </w:pPr>
    </w:p>
    <w:p w:rsidR="00751491" w:rsidRPr="008A2BB2" w:rsidRDefault="00751491" w:rsidP="004916AE">
      <w:pPr>
        <w:rPr>
          <w:lang w:val="en-GB"/>
          <w:rPrChange w:id="262" w:author="Keet, M." w:date="2015-02-14T16:31:00Z">
            <w:rPr>
              <w:lang w:val="en-GB"/>
            </w:rPr>
          </w:rPrChange>
        </w:rPr>
      </w:pPr>
    </w:p>
    <w:p w:rsidR="00751491" w:rsidRPr="008A2BB2" w:rsidRDefault="00751491" w:rsidP="004916AE">
      <w:pPr>
        <w:rPr>
          <w:lang w:val="en-GB"/>
          <w:rPrChange w:id="263" w:author="Keet, M." w:date="2015-02-14T16:31:00Z">
            <w:rPr>
              <w:lang w:val="en-GB"/>
            </w:rPr>
          </w:rPrChange>
        </w:rPr>
      </w:pPr>
    </w:p>
    <w:p w:rsidR="004916AE" w:rsidRPr="008A2BB2" w:rsidRDefault="004916AE" w:rsidP="004916AE">
      <w:pPr>
        <w:pStyle w:val="Kop1"/>
        <w:rPr>
          <w:lang w:val="en-GB"/>
          <w:rPrChange w:id="264" w:author="Keet, M." w:date="2015-02-14T16:31:00Z">
            <w:rPr>
              <w:lang w:val="en-GB"/>
            </w:rPr>
          </w:rPrChange>
        </w:rPr>
      </w:pPr>
      <w:bookmarkStart w:id="265" w:name="_Toc411696098"/>
      <w:r w:rsidRPr="008A2BB2">
        <w:rPr>
          <w:lang w:val="en-GB"/>
          <w:rPrChange w:id="266" w:author="Keet, M." w:date="2015-02-14T16:31:00Z">
            <w:rPr>
              <w:lang w:val="en-GB"/>
            </w:rPr>
          </w:rPrChange>
        </w:rPr>
        <w:lastRenderedPageBreak/>
        <w:t xml:space="preserve">Weekly </w:t>
      </w:r>
      <w:r w:rsidR="00E13165" w:rsidRPr="008A2BB2">
        <w:rPr>
          <w:lang w:val="en-GB"/>
          <w:rPrChange w:id="267" w:author="Keet, M." w:date="2015-02-14T16:31:00Z">
            <w:rPr>
              <w:lang w:val="en-GB"/>
            </w:rPr>
          </w:rPrChange>
        </w:rPr>
        <w:t>Schedules</w:t>
      </w:r>
      <w:bookmarkEnd w:id="265"/>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56"/>
        <w:gridCol w:w="1478"/>
        <w:gridCol w:w="1478"/>
        <w:gridCol w:w="2956"/>
      </w:tblGrid>
      <w:tr w:rsidR="004916AE" w:rsidRPr="008A2BB2" w:rsidTr="00BA7C21">
        <w:trPr>
          <w:trHeight w:val="432"/>
        </w:trPr>
        <w:tc>
          <w:tcPr>
            <w:tcW w:w="8868" w:type="dxa"/>
            <w:gridSpan w:val="4"/>
            <w:shd w:val="clear" w:color="auto" w:fill="C0C0C0"/>
          </w:tcPr>
          <w:p w:rsidR="004916AE" w:rsidRPr="008A2BB2" w:rsidRDefault="004916AE" w:rsidP="00BA7C21">
            <w:pPr>
              <w:rPr>
                <w:lang w:val="en-GB"/>
                <w:rPrChange w:id="268" w:author="Keet, M." w:date="2015-02-14T16:31:00Z">
                  <w:rPr/>
                </w:rPrChange>
              </w:rPr>
            </w:pPr>
            <w:r w:rsidRPr="008A2BB2">
              <w:rPr>
                <w:lang w:val="en-GB"/>
                <w:rPrChange w:id="269" w:author="Keet, M." w:date="2015-02-14T16:31:00Z">
                  <w:rPr/>
                </w:rPrChange>
              </w:rPr>
              <w:t>WEEK 1</w:t>
            </w:r>
          </w:p>
        </w:tc>
      </w:tr>
      <w:tr w:rsidR="004916AE" w:rsidRPr="008A2BB2" w:rsidTr="00BA7C21">
        <w:trPr>
          <w:trHeight w:val="523"/>
        </w:trPr>
        <w:tc>
          <w:tcPr>
            <w:tcW w:w="4434" w:type="dxa"/>
            <w:gridSpan w:val="2"/>
            <w:shd w:val="clear" w:color="auto" w:fill="F3690B"/>
          </w:tcPr>
          <w:p w:rsidR="004916AE" w:rsidRPr="008A2BB2" w:rsidRDefault="004916AE" w:rsidP="00BA7C21">
            <w:pPr>
              <w:tabs>
                <w:tab w:val="center" w:pos="2109"/>
              </w:tabs>
              <w:rPr>
                <w:lang w:val="en-GB"/>
                <w:rPrChange w:id="270" w:author="Keet, M." w:date="2015-02-14T16:31:00Z">
                  <w:rPr/>
                </w:rPrChange>
              </w:rPr>
            </w:pPr>
            <w:r w:rsidRPr="008A2BB2">
              <w:rPr>
                <w:lang w:val="en-GB"/>
                <w:rPrChange w:id="271" w:author="Keet, M." w:date="2015-02-14T16:31:00Z">
                  <w:rPr/>
                </w:rPrChange>
              </w:rPr>
              <w:t>President</w:t>
            </w:r>
            <w:r w:rsidRPr="008A2BB2">
              <w:rPr>
                <w:lang w:val="en-GB"/>
                <w:rPrChange w:id="272" w:author="Keet, M." w:date="2015-02-14T16:31:00Z">
                  <w:rPr/>
                </w:rPrChange>
              </w:rPr>
              <w:tab/>
            </w:r>
          </w:p>
        </w:tc>
        <w:tc>
          <w:tcPr>
            <w:tcW w:w="4434" w:type="dxa"/>
            <w:gridSpan w:val="2"/>
            <w:shd w:val="clear" w:color="auto" w:fill="FFCC66"/>
          </w:tcPr>
          <w:p w:rsidR="004916AE" w:rsidRPr="008A2BB2" w:rsidRDefault="004916AE" w:rsidP="00BA7C21">
            <w:pPr>
              <w:rPr>
                <w:lang w:val="en-GB"/>
                <w:rPrChange w:id="273" w:author="Keet, M." w:date="2015-02-14T16:31:00Z">
                  <w:rPr/>
                </w:rPrChange>
              </w:rPr>
            </w:pPr>
            <w:r w:rsidRPr="008A2BB2">
              <w:rPr>
                <w:lang w:val="en-GB"/>
                <w:rPrChange w:id="274" w:author="Keet, M." w:date="2015-02-14T16:31:00Z">
                  <w:rPr/>
                </w:rPrChange>
              </w:rPr>
              <w:t>Phung D.T. (Dat)</w:t>
            </w:r>
          </w:p>
        </w:tc>
      </w:tr>
      <w:tr w:rsidR="004916AE" w:rsidRPr="008A2BB2" w:rsidTr="00BA7C21">
        <w:trPr>
          <w:trHeight w:val="523"/>
        </w:trPr>
        <w:tc>
          <w:tcPr>
            <w:tcW w:w="4434" w:type="dxa"/>
            <w:gridSpan w:val="2"/>
            <w:shd w:val="clear" w:color="auto" w:fill="FFCC66"/>
          </w:tcPr>
          <w:p w:rsidR="004916AE" w:rsidRPr="008A2BB2" w:rsidRDefault="004916AE" w:rsidP="00BA7C21">
            <w:pPr>
              <w:rPr>
                <w:lang w:val="en-GB"/>
                <w:rPrChange w:id="275" w:author="Keet, M." w:date="2015-02-14T16:31:00Z">
                  <w:rPr/>
                </w:rPrChange>
              </w:rPr>
            </w:pPr>
            <w:r w:rsidRPr="008A2BB2">
              <w:rPr>
                <w:lang w:val="en-GB"/>
                <w:rPrChange w:id="276" w:author="Keet, M." w:date="2015-02-14T16:31:00Z">
                  <w:rPr/>
                </w:rPrChange>
              </w:rPr>
              <w:t>Secretary</w:t>
            </w:r>
          </w:p>
        </w:tc>
        <w:tc>
          <w:tcPr>
            <w:tcW w:w="4434" w:type="dxa"/>
            <w:gridSpan w:val="2"/>
            <w:shd w:val="clear" w:color="auto" w:fill="F3690B"/>
          </w:tcPr>
          <w:p w:rsidR="004916AE" w:rsidRPr="008A2BB2" w:rsidRDefault="004916AE" w:rsidP="00BA7C21">
            <w:pPr>
              <w:rPr>
                <w:lang w:val="en-GB"/>
                <w:rPrChange w:id="277" w:author="Keet, M." w:date="2015-02-14T16:31:00Z">
                  <w:rPr/>
                </w:rPrChange>
              </w:rPr>
            </w:pPr>
            <w:r w:rsidRPr="008A2BB2">
              <w:rPr>
                <w:lang w:val="en-GB"/>
                <w:rPrChange w:id="278" w:author="Keet, M." w:date="2015-02-14T16:31:00Z">
                  <w:rPr/>
                </w:rPrChange>
              </w:rPr>
              <w:t>Boelens W.W. (Wigger Boelens)</w:t>
            </w:r>
          </w:p>
        </w:tc>
      </w:tr>
      <w:tr w:rsidR="004916AE" w:rsidRPr="008A2BB2" w:rsidTr="00BA7C21">
        <w:trPr>
          <w:trHeight w:val="523"/>
        </w:trPr>
        <w:tc>
          <w:tcPr>
            <w:tcW w:w="4434" w:type="dxa"/>
            <w:gridSpan w:val="2"/>
            <w:shd w:val="clear" w:color="auto" w:fill="F3690B"/>
          </w:tcPr>
          <w:p w:rsidR="004916AE" w:rsidRPr="008A2BB2" w:rsidRDefault="004916AE" w:rsidP="009F3598">
            <w:pPr>
              <w:rPr>
                <w:lang w:val="en-GB"/>
                <w:rPrChange w:id="279" w:author="Keet, M." w:date="2015-02-14T16:31:00Z">
                  <w:rPr/>
                </w:rPrChange>
              </w:rPr>
            </w:pPr>
            <w:r w:rsidRPr="008A2BB2">
              <w:rPr>
                <w:lang w:val="en-GB"/>
                <w:rPrChange w:id="280" w:author="Keet, M." w:date="2015-02-14T16:31:00Z">
                  <w:rPr/>
                </w:rPrChange>
              </w:rPr>
              <w:t xml:space="preserve">Quality </w:t>
            </w:r>
            <w:del w:id="281" w:author="Keet, M." w:date="2015-02-14T16:48:00Z">
              <w:r w:rsidRPr="008A2BB2" w:rsidDel="009F3598">
                <w:rPr>
                  <w:lang w:val="en-GB"/>
                  <w:rPrChange w:id="282" w:author="Keet, M." w:date="2015-02-14T16:31:00Z">
                    <w:rPr/>
                  </w:rPrChange>
                </w:rPr>
                <w:delText xml:space="preserve">Insurance </w:delText>
              </w:r>
            </w:del>
            <w:ins w:id="283" w:author="Keet, M." w:date="2015-02-14T16:48:00Z">
              <w:r w:rsidR="009F3598">
                <w:rPr>
                  <w:lang w:val="en-GB"/>
                </w:rPr>
                <w:t>Assurance</w:t>
              </w:r>
              <w:r w:rsidR="009F3598" w:rsidRPr="008A2BB2">
                <w:rPr>
                  <w:lang w:val="en-GB"/>
                  <w:rPrChange w:id="284" w:author="Keet, M." w:date="2015-02-14T16:31:00Z">
                    <w:rPr/>
                  </w:rPrChange>
                </w:rPr>
                <w:t xml:space="preserve"> </w:t>
              </w:r>
            </w:ins>
            <w:r w:rsidRPr="008A2BB2">
              <w:rPr>
                <w:lang w:val="en-GB"/>
                <w:rPrChange w:id="285" w:author="Keet, M." w:date="2015-02-14T16:31:00Z">
                  <w:rPr/>
                </w:rPrChange>
              </w:rPr>
              <w:t>Manager</w:t>
            </w:r>
          </w:p>
        </w:tc>
        <w:tc>
          <w:tcPr>
            <w:tcW w:w="4434" w:type="dxa"/>
            <w:gridSpan w:val="2"/>
            <w:shd w:val="clear" w:color="auto" w:fill="FFCC66"/>
          </w:tcPr>
          <w:p w:rsidR="004916AE" w:rsidRPr="008A2BB2" w:rsidRDefault="004916AE" w:rsidP="00BA7C21">
            <w:pPr>
              <w:rPr>
                <w:lang w:val="en-GB"/>
                <w:rPrChange w:id="286" w:author="Keet, M." w:date="2015-02-14T16:31:00Z">
                  <w:rPr/>
                </w:rPrChange>
              </w:rPr>
            </w:pPr>
            <w:r w:rsidRPr="008A2BB2">
              <w:rPr>
                <w:lang w:val="en-GB"/>
                <w:rPrChange w:id="287" w:author="Keet, M." w:date="2015-02-14T16:31:00Z">
                  <w:rPr/>
                </w:rPrChange>
              </w:rPr>
              <w:t>Berg S.H.M. van den (Stefan)</w:t>
            </w:r>
          </w:p>
        </w:tc>
      </w:tr>
      <w:tr w:rsidR="004916AE" w:rsidRPr="008A2BB2" w:rsidTr="00BA7C21">
        <w:trPr>
          <w:trHeight w:val="523"/>
        </w:trPr>
        <w:tc>
          <w:tcPr>
            <w:tcW w:w="4434" w:type="dxa"/>
            <w:gridSpan w:val="2"/>
            <w:shd w:val="clear" w:color="auto" w:fill="FFCC66"/>
          </w:tcPr>
          <w:p w:rsidR="004916AE" w:rsidRPr="008A2BB2" w:rsidRDefault="004916AE" w:rsidP="00BA7C21">
            <w:pPr>
              <w:rPr>
                <w:lang w:val="en-GB"/>
                <w:rPrChange w:id="288" w:author="Keet, M." w:date="2015-02-14T16:31:00Z">
                  <w:rPr/>
                </w:rPrChange>
              </w:rPr>
            </w:pPr>
            <w:r w:rsidRPr="008A2BB2">
              <w:rPr>
                <w:lang w:val="en-GB"/>
                <w:rPrChange w:id="289" w:author="Keet, M." w:date="2015-02-14T16:31:00Z">
                  <w:rPr/>
                </w:rPrChange>
              </w:rPr>
              <w:t>Material Manager</w:t>
            </w:r>
          </w:p>
        </w:tc>
        <w:tc>
          <w:tcPr>
            <w:tcW w:w="4434" w:type="dxa"/>
            <w:gridSpan w:val="2"/>
            <w:shd w:val="clear" w:color="auto" w:fill="F3690B"/>
          </w:tcPr>
          <w:p w:rsidR="004916AE" w:rsidRPr="008A2BB2" w:rsidRDefault="004916AE" w:rsidP="00BA7C21">
            <w:pPr>
              <w:rPr>
                <w:lang w:val="en-GB"/>
                <w:rPrChange w:id="290" w:author="Keet, M." w:date="2015-02-14T16:31:00Z">
                  <w:rPr/>
                </w:rPrChange>
              </w:rPr>
            </w:pPr>
            <w:r w:rsidRPr="008A2BB2">
              <w:rPr>
                <w:lang w:val="en-GB"/>
                <w:rPrChange w:id="291" w:author="Keet, M." w:date="2015-02-14T16:31:00Z">
                  <w:rPr/>
                </w:rPrChange>
              </w:rPr>
              <w:t>Keet M. (Maarten)</w:t>
            </w:r>
          </w:p>
        </w:tc>
      </w:tr>
      <w:tr w:rsidR="004916AE" w:rsidRPr="008A2BB2" w:rsidTr="00BA7C21">
        <w:trPr>
          <w:trHeight w:val="523"/>
        </w:trPr>
        <w:tc>
          <w:tcPr>
            <w:tcW w:w="2956" w:type="dxa"/>
            <w:shd w:val="clear" w:color="auto" w:fill="BDD6EE" w:themeFill="accent1" w:themeFillTint="66"/>
          </w:tcPr>
          <w:p w:rsidR="004916AE" w:rsidRPr="008A2BB2" w:rsidRDefault="004916AE" w:rsidP="00BA7C21">
            <w:pPr>
              <w:rPr>
                <w:lang w:val="en-GB"/>
                <w:rPrChange w:id="292" w:author="Keet, M." w:date="2015-02-14T16:31:00Z">
                  <w:rPr/>
                </w:rPrChange>
              </w:rPr>
            </w:pPr>
            <w:r w:rsidRPr="008A2BB2">
              <w:rPr>
                <w:lang w:val="en-GB"/>
                <w:rPrChange w:id="293" w:author="Keet, M." w:date="2015-02-14T16:31:00Z">
                  <w:rPr/>
                </w:rPrChange>
              </w:rPr>
              <w:t>Document(s)</w:t>
            </w:r>
          </w:p>
        </w:tc>
        <w:tc>
          <w:tcPr>
            <w:tcW w:w="2956" w:type="dxa"/>
            <w:gridSpan w:val="2"/>
            <w:shd w:val="clear" w:color="auto" w:fill="DEEAF6" w:themeFill="accent1" w:themeFillTint="33"/>
          </w:tcPr>
          <w:p w:rsidR="004916AE" w:rsidRPr="008A2BB2" w:rsidRDefault="004916AE" w:rsidP="00BA7C21">
            <w:pPr>
              <w:rPr>
                <w:lang w:val="en-GB"/>
                <w:rPrChange w:id="294" w:author="Keet, M." w:date="2015-02-14T16:31:00Z">
                  <w:rPr/>
                </w:rPrChange>
              </w:rPr>
            </w:pPr>
            <w:r w:rsidRPr="008A2BB2">
              <w:rPr>
                <w:lang w:val="en-GB"/>
                <w:rPrChange w:id="295" w:author="Keet, M." w:date="2015-02-14T16:31:00Z">
                  <w:rPr/>
                </w:rPrChange>
              </w:rPr>
              <w:t>Members Assigned</w:t>
            </w:r>
          </w:p>
        </w:tc>
        <w:tc>
          <w:tcPr>
            <w:tcW w:w="2956" w:type="dxa"/>
            <w:shd w:val="clear" w:color="auto" w:fill="BDD6EE" w:themeFill="accent1" w:themeFillTint="66"/>
          </w:tcPr>
          <w:p w:rsidR="004916AE" w:rsidRPr="008A2BB2" w:rsidRDefault="004916AE" w:rsidP="00BA7C21">
            <w:pPr>
              <w:rPr>
                <w:lang w:val="en-GB"/>
                <w:rPrChange w:id="296" w:author="Keet, M." w:date="2015-02-14T16:31:00Z">
                  <w:rPr/>
                </w:rPrChange>
              </w:rPr>
            </w:pPr>
            <w:r w:rsidRPr="008A2BB2">
              <w:rPr>
                <w:lang w:val="en-GB"/>
                <w:rPrChange w:id="297" w:author="Keet, M." w:date="2015-02-14T16:31:00Z">
                  <w:rPr/>
                </w:rPrChange>
              </w:rPr>
              <w:t>Responsible</w:t>
            </w:r>
          </w:p>
        </w:tc>
      </w:tr>
      <w:tr w:rsidR="004916AE" w:rsidRPr="008A2BB2" w:rsidTr="00BA7C21">
        <w:trPr>
          <w:trHeight w:val="523"/>
        </w:trPr>
        <w:tc>
          <w:tcPr>
            <w:tcW w:w="2956" w:type="dxa"/>
            <w:shd w:val="clear" w:color="auto" w:fill="DEEAF6" w:themeFill="accent1" w:themeFillTint="33"/>
          </w:tcPr>
          <w:p w:rsidR="004916AE" w:rsidRPr="008A2BB2" w:rsidRDefault="004916AE" w:rsidP="00BA7C21">
            <w:pPr>
              <w:rPr>
                <w:lang w:val="en-GB"/>
                <w:rPrChange w:id="298" w:author="Keet, M." w:date="2015-02-14T16:31:00Z">
                  <w:rPr/>
                </w:rPrChange>
              </w:rPr>
            </w:pPr>
            <w:r w:rsidRPr="008A2BB2">
              <w:rPr>
                <w:lang w:val="en-GB"/>
                <w:rPrChange w:id="299" w:author="Keet, M." w:date="2015-02-14T16:31:00Z">
                  <w:rPr/>
                </w:rPrChange>
              </w:rPr>
              <w:t>Abstract</w:t>
            </w:r>
          </w:p>
        </w:tc>
        <w:tc>
          <w:tcPr>
            <w:tcW w:w="2956" w:type="dxa"/>
            <w:gridSpan w:val="2"/>
            <w:shd w:val="clear" w:color="auto" w:fill="BDD6EE" w:themeFill="accent1" w:themeFillTint="66"/>
          </w:tcPr>
          <w:p w:rsidR="004916AE" w:rsidRPr="008A2BB2" w:rsidRDefault="004916AE" w:rsidP="00BA7C21">
            <w:pPr>
              <w:rPr>
                <w:sz w:val="20"/>
                <w:szCs w:val="20"/>
                <w:lang w:val="en-GB"/>
                <w:rPrChange w:id="300" w:author="Keet, M." w:date="2015-02-14T16:31:00Z">
                  <w:rPr>
                    <w:sz w:val="20"/>
                    <w:szCs w:val="20"/>
                    <w:lang w:val="en-GB"/>
                  </w:rPr>
                </w:rPrChange>
              </w:rPr>
            </w:pPr>
            <w:r w:rsidRPr="009F3598">
              <w:rPr>
                <w:sz w:val="20"/>
                <w:szCs w:val="20"/>
                <w:lang w:val="en-GB"/>
              </w:rPr>
              <w:t xml:space="preserve">All members of the group are </w:t>
            </w:r>
            <w:r w:rsidRPr="008A2BB2">
              <w:rPr>
                <w:sz w:val="20"/>
                <w:szCs w:val="20"/>
                <w:lang w:val="en-GB"/>
                <w:rPrChange w:id="301" w:author="Keet, M." w:date="2015-02-14T16:31:00Z">
                  <w:rPr>
                    <w:sz w:val="20"/>
                    <w:szCs w:val="20"/>
                    <w:lang w:val="en-GB"/>
                  </w:rPr>
                </w:rPrChange>
              </w:rPr>
              <w:t>assigned individually.</w:t>
            </w:r>
          </w:p>
        </w:tc>
        <w:tc>
          <w:tcPr>
            <w:tcW w:w="2956" w:type="dxa"/>
            <w:shd w:val="clear" w:color="auto" w:fill="DEEAF6" w:themeFill="accent1" w:themeFillTint="33"/>
          </w:tcPr>
          <w:p w:rsidR="004916AE" w:rsidRPr="008A2BB2" w:rsidRDefault="004916AE" w:rsidP="00BA7C21">
            <w:pPr>
              <w:rPr>
                <w:lang w:val="en-GB"/>
                <w:rPrChange w:id="302" w:author="Keet, M." w:date="2015-02-14T16:31:00Z">
                  <w:rPr>
                    <w:lang w:val="en-GB"/>
                  </w:rPr>
                </w:rPrChange>
              </w:rPr>
            </w:pPr>
            <w:r w:rsidRPr="008A2BB2">
              <w:rPr>
                <w:lang w:val="en-GB"/>
                <w:rPrChange w:id="303" w:author="Keet, M." w:date="2015-02-14T16:31:00Z">
                  <w:rPr>
                    <w:lang w:val="en-GB"/>
                  </w:rPr>
                </w:rPrChange>
              </w:rPr>
              <w:t>Every member is responsible for their own Abstract.</w:t>
            </w:r>
          </w:p>
        </w:tc>
      </w:tr>
    </w:tbl>
    <w:p w:rsidR="004916AE" w:rsidRPr="009F3598" w:rsidRDefault="004916AE" w:rsidP="004916AE">
      <w:pPr>
        <w:rPr>
          <w:lang w:val="en-GB"/>
        </w:rPr>
      </w:pPr>
    </w:p>
    <w:tbl>
      <w:tblPr>
        <w:tblW w:w="0" w:type="auto"/>
        <w:tblInd w:w="-5" w:type="dxa"/>
        <w:tblBorders>
          <w:top w:val="single" w:sz="4" w:space="0" w:color="auto"/>
        </w:tblBorders>
        <w:tblLook w:val="0000" w:firstRow="0" w:lastRow="0" w:firstColumn="0" w:lastColumn="0" w:noHBand="0" w:noVBand="0"/>
      </w:tblPr>
      <w:tblGrid>
        <w:gridCol w:w="2956"/>
        <w:gridCol w:w="1478"/>
        <w:gridCol w:w="1478"/>
        <w:gridCol w:w="2956"/>
      </w:tblGrid>
      <w:tr w:rsidR="004916AE" w:rsidRPr="008A2BB2" w:rsidTr="00BA7C21">
        <w:trPr>
          <w:trHeight w:val="100"/>
        </w:trPr>
        <w:tc>
          <w:tcPr>
            <w:tcW w:w="8868" w:type="dxa"/>
            <w:gridSpan w:val="4"/>
            <w:tcBorders>
              <w:top w:val="single" w:sz="4" w:space="0" w:color="auto"/>
              <w:left w:val="single" w:sz="4" w:space="0" w:color="auto"/>
              <w:bottom w:val="single" w:sz="4" w:space="0" w:color="auto"/>
              <w:right w:val="single" w:sz="4" w:space="0" w:color="auto"/>
            </w:tcBorders>
            <w:shd w:val="clear" w:color="auto" w:fill="C0C0C0"/>
          </w:tcPr>
          <w:p w:rsidR="004916AE" w:rsidRPr="008A2BB2" w:rsidRDefault="004916AE" w:rsidP="00BA7C21">
            <w:pPr>
              <w:tabs>
                <w:tab w:val="center" w:pos="4326"/>
              </w:tabs>
              <w:rPr>
                <w:lang w:val="en-GB"/>
                <w:rPrChange w:id="304" w:author="Keet, M." w:date="2015-02-14T16:31:00Z">
                  <w:rPr/>
                </w:rPrChange>
              </w:rPr>
            </w:pPr>
            <w:r w:rsidRPr="008A2BB2">
              <w:rPr>
                <w:lang w:val="en-GB"/>
                <w:rPrChange w:id="305" w:author="Keet, M." w:date="2015-02-14T16:31:00Z">
                  <w:rPr/>
                </w:rPrChange>
              </w:rPr>
              <w:t>WEEK 2</w:t>
            </w:r>
            <w:r w:rsidRPr="008A2BB2">
              <w:rPr>
                <w:lang w:val="en-GB"/>
                <w:rPrChange w:id="306" w:author="Keet, M." w:date="2015-02-14T16:31:00Z">
                  <w:rPr/>
                </w:rPrChange>
              </w:rPr>
              <w:tab/>
            </w:r>
          </w:p>
        </w:tc>
      </w:tr>
      <w:tr w:rsidR="004916AE" w:rsidRPr="008A2BB2" w:rsidTr="00BA7C21">
        <w:tblPrEx>
          <w:tblBorders>
            <w:left w:val="single" w:sz="4" w:space="0" w:color="auto"/>
            <w:bottom w:val="single" w:sz="4" w:space="0" w:color="auto"/>
            <w:right w:val="single" w:sz="4" w:space="0" w:color="auto"/>
            <w:insideH w:val="single" w:sz="4" w:space="0" w:color="auto"/>
            <w:insideV w:val="single" w:sz="4" w:space="0" w:color="auto"/>
          </w:tblBorders>
        </w:tblPrEx>
        <w:trPr>
          <w:trHeight w:val="523"/>
        </w:trPr>
        <w:tc>
          <w:tcPr>
            <w:tcW w:w="4434" w:type="dxa"/>
            <w:gridSpan w:val="2"/>
            <w:tcBorders>
              <w:top w:val="single" w:sz="4" w:space="0" w:color="auto"/>
            </w:tcBorders>
            <w:shd w:val="clear" w:color="auto" w:fill="F3690B"/>
          </w:tcPr>
          <w:p w:rsidR="004916AE" w:rsidRPr="008A2BB2" w:rsidRDefault="004916AE" w:rsidP="00BA7C21">
            <w:pPr>
              <w:tabs>
                <w:tab w:val="center" w:pos="2109"/>
              </w:tabs>
              <w:rPr>
                <w:lang w:val="en-GB"/>
                <w:rPrChange w:id="307" w:author="Keet, M." w:date="2015-02-14T16:31:00Z">
                  <w:rPr/>
                </w:rPrChange>
              </w:rPr>
            </w:pPr>
            <w:r w:rsidRPr="008A2BB2">
              <w:rPr>
                <w:lang w:val="en-GB"/>
                <w:rPrChange w:id="308" w:author="Keet, M." w:date="2015-02-14T16:31:00Z">
                  <w:rPr/>
                </w:rPrChange>
              </w:rPr>
              <w:t>President</w:t>
            </w:r>
            <w:r w:rsidRPr="008A2BB2">
              <w:rPr>
                <w:lang w:val="en-GB"/>
                <w:rPrChange w:id="309" w:author="Keet, M." w:date="2015-02-14T16:31:00Z">
                  <w:rPr/>
                </w:rPrChange>
              </w:rPr>
              <w:tab/>
            </w:r>
          </w:p>
        </w:tc>
        <w:tc>
          <w:tcPr>
            <w:tcW w:w="4434" w:type="dxa"/>
            <w:gridSpan w:val="2"/>
            <w:tcBorders>
              <w:top w:val="single" w:sz="4" w:space="0" w:color="auto"/>
            </w:tcBorders>
            <w:shd w:val="clear" w:color="auto" w:fill="FFCC66"/>
          </w:tcPr>
          <w:p w:rsidR="004916AE" w:rsidRPr="008A2BB2" w:rsidRDefault="004916AE" w:rsidP="00BA7C21">
            <w:pPr>
              <w:rPr>
                <w:lang w:val="en-GB"/>
                <w:rPrChange w:id="310" w:author="Keet, M." w:date="2015-02-14T16:31:00Z">
                  <w:rPr/>
                </w:rPrChange>
              </w:rPr>
            </w:pPr>
            <w:r w:rsidRPr="008A2BB2">
              <w:rPr>
                <w:lang w:val="en-GB"/>
                <w:rPrChange w:id="311" w:author="Keet, M." w:date="2015-02-14T16:31:00Z">
                  <w:rPr/>
                </w:rPrChange>
              </w:rPr>
              <w:t>Boelens W.W. (Wigger Boelens)</w:t>
            </w:r>
          </w:p>
        </w:tc>
      </w:tr>
      <w:tr w:rsidR="004916AE" w:rsidRPr="008A2BB2" w:rsidTr="00BA7C21">
        <w:tblPrEx>
          <w:tblBorders>
            <w:left w:val="single" w:sz="4" w:space="0" w:color="auto"/>
            <w:bottom w:val="single" w:sz="4" w:space="0" w:color="auto"/>
            <w:right w:val="single" w:sz="4" w:space="0" w:color="auto"/>
            <w:insideH w:val="single" w:sz="4" w:space="0" w:color="auto"/>
            <w:insideV w:val="single" w:sz="4" w:space="0" w:color="auto"/>
          </w:tblBorders>
        </w:tblPrEx>
        <w:trPr>
          <w:trHeight w:val="523"/>
        </w:trPr>
        <w:tc>
          <w:tcPr>
            <w:tcW w:w="4434" w:type="dxa"/>
            <w:gridSpan w:val="2"/>
            <w:shd w:val="clear" w:color="auto" w:fill="FFCC66"/>
          </w:tcPr>
          <w:p w:rsidR="004916AE" w:rsidRPr="008A2BB2" w:rsidRDefault="004916AE" w:rsidP="00BA7C21">
            <w:pPr>
              <w:rPr>
                <w:lang w:val="en-GB"/>
                <w:rPrChange w:id="312" w:author="Keet, M." w:date="2015-02-14T16:31:00Z">
                  <w:rPr/>
                </w:rPrChange>
              </w:rPr>
            </w:pPr>
            <w:r w:rsidRPr="008A2BB2">
              <w:rPr>
                <w:lang w:val="en-GB"/>
                <w:rPrChange w:id="313" w:author="Keet, M." w:date="2015-02-14T16:31:00Z">
                  <w:rPr/>
                </w:rPrChange>
              </w:rPr>
              <w:t>Secretary</w:t>
            </w:r>
          </w:p>
        </w:tc>
        <w:tc>
          <w:tcPr>
            <w:tcW w:w="4434" w:type="dxa"/>
            <w:gridSpan w:val="2"/>
            <w:shd w:val="clear" w:color="auto" w:fill="F3690B"/>
          </w:tcPr>
          <w:p w:rsidR="004916AE" w:rsidRPr="008A2BB2" w:rsidRDefault="004916AE" w:rsidP="00BA7C21">
            <w:pPr>
              <w:rPr>
                <w:lang w:val="en-GB"/>
                <w:rPrChange w:id="314" w:author="Keet, M." w:date="2015-02-14T16:31:00Z">
                  <w:rPr/>
                </w:rPrChange>
              </w:rPr>
            </w:pPr>
            <w:r w:rsidRPr="008A2BB2">
              <w:rPr>
                <w:lang w:val="en-GB"/>
                <w:rPrChange w:id="315" w:author="Keet, M." w:date="2015-02-14T16:31:00Z">
                  <w:rPr/>
                </w:rPrChange>
              </w:rPr>
              <w:t>Verschuuren R.T. (Rolf)</w:t>
            </w:r>
          </w:p>
        </w:tc>
      </w:tr>
      <w:tr w:rsidR="004916AE" w:rsidRPr="008A2BB2" w:rsidTr="00BA7C21">
        <w:tblPrEx>
          <w:tblBorders>
            <w:left w:val="single" w:sz="4" w:space="0" w:color="auto"/>
            <w:bottom w:val="single" w:sz="4" w:space="0" w:color="auto"/>
            <w:right w:val="single" w:sz="4" w:space="0" w:color="auto"/>
            <w:insideH w:val="single" w:sz="4" w:space="0" w:color="auto"/>
            <w:insideV w:val="single" w:sz="4" w:space="0" w:color="auto"/>
          </w:tblBorders>
        </w:tblPrEx>
        <w:trPr>
          <w:trHeight w:val="523"/>
        </w:trPr>
        <w:tc>
          <w:tcPr>
            <w:tcW w:w="4434" w:type="dxa"/>
            <w:gridSpan w:val="2"/>
            <w:shd w:val="clear" w:color="auto" w:fill="F3690B"/>
          </w:tcPr>
          <w:p w:rsidR="004916AE" w:rsidRPr="008A2BB2" w:rsidRDefault="004916AE" w:rsidP="009F3598">
            <w:pPr>
              <w:rPr>
                <w:lang w:val="en-GB"/>
                <w:rPrChange w:id="316" w:author="Keet, M." w:date="2015-02-14T16:31:00Z">
                  <w:rPr/>
                </w:rPrChange>
              </w:rPr>
            </w:pPr>
            <w:r w:rsidRPr="008A2BB2">
              <w:rPr>
                <w:lang w:val="en-GB"/>
                <w:rPrChange w:id="317" w:author="Keet, M." w:date="2015-02-14T16:31:00Z">
                  <w:rPr/>
                </w:rPrChange>
              </w:rPr>
              <w:t xml:space="preserve">Quality </w:t>
            </w:r>
            <w:del w:id="318" w:author="Keet, M." w:date="2015-02-14T16:49:00Z">
              <w:r w:rsidRPr="008A2BB2" w:rsidDel="009F3598">
                <w:rPr>
                  <w:lang w:val="en-GB"/>
                  <w:rPrChange w:id="319" w:author="Keet, M." w:date="2015-02-14T16:31:00Z">
                    <w:rPr/>
                  </w:rPrChange>
                </w:rPr>
                <w:delText xml:space="preserve">Insurance </w:delText>
              </w:r>
            </w:del>
            <w:ins w:id="320" w:author="Keet, M." w:date="2015-02-14T16:49:00Z">
              <w:r w:rsidR="009F3598">
                <w:rPr>
                  <w:lang w:val="en-GB"/>
                </w:rPr>
                <w:t>Assurance</w:t>
              </w:r>
              <w:r w:rsidR="009F3598" w:rsidRPr="008A2BB2">
                <w:rPr>
                  <w:lang w:val="en-GB"/>
                  <w:rPrChange w:id="321" w:author="Keet, M." w:date="2015-02-14T16:31:00Z">
                    <w:rPr/>
                  </w:rPrChange>
                </w:rPr>
                <w:t xml:space="preserve"> </w:t>
              </w:r>
            </w:ins>
            <w:r w:rsidRPr="008A2BB2">
              <w:rPr>
                <w:lang w:val="en-GB"/>
                <w:rPrChange w:id="322" w:author="Keet, M." w:date="2015-02-14T16:31:00Z">
                  <w:rPr/>
                </w:rPrChange>
              </w:rPr>
              <w:t>Manager</w:t>
            </w:r>
          </w:p>
        </w:tc>
        <w:tc>
          <w:tcPr>
            <w:tcW w:w="4434" w:type="dxa"/>
            <w:gridSpan w:val="2"/>
            <w:shd w:val="clear" w:color="auto" w:fill="FFCC66"/>
          </w:tcPr>
          <w:p w:rsidR="004916AE" w:rsidRPr="008A2BB2" w:rsidRDefault="004916AE" w:rsidP="00BA7C21">
            <w:pPr>
              <w:rPr>
                <w:lang w:val="en-GB"/>
                <w:rPrChange w:id="323" w:author="Keet, M." w:date="2015-02-14T16:31:00Z">
                  <w:rPr/>
                </w:rPrChange>
              </w:rPr>
            </w:pPr>
            <w:r w:rsidRPr="008A2BB2">
              <w:rPr>
                <w:lang w:val="en-GB"/>
                <w:rPrChange w:id="324" w:author="Keet, M." w:date="2015-02-14T16:31:00Z">
                  <w:rPr/>
                </w:rPrChange>
              </w:rPr>
              <w:t>Berg S.H.M. van den (Stefan)</w:t>
            </w:r>
          </w:p>
        </w:tc>
      </w:tr>
      <w:tr w:rsidR="004916AE" w:rsidRPr="008A2BB2" w:rsidTr="00BA7C21">
        <w:tblPrEx>
          <w:tblBorders>
            <w:left w:val="single" w:sz="4" w:space="0" w:color="auto"/>
            <w:bottom w:val="single" w:sz="4" w:space="0" w:color="auto"/>
            <w:right w:val="single" w:sz="4" w:space="0" w:color="auto"/>
            <w:insideH w:val="single" w:sz="4" w:space="0" w:color="auto"/>
            <w:insideV w:val="single" w:sz="4" w:space="0" w:color="auto"/>
          </w:tblBorders>
        </w:tblPrEx>
        <w:trPr>
          <w:trHeight w:val="523"/>
        </w:trPr>
        <w:tc>
          <w:tcPr>
            <w:tcW w:w="4434" w:type="dxa"/>
            <w:gridSpan w:val="2"/>
            <w:shd w:val="clear" w:color="auto" w:fill="FFCC66"/>
          </w:tcPr>
          <w:p w:rsidR="004916AE" w:rsidRPr="008A2BB2" w:rsidRDefault="004916AE" w:rsidP="00BA7C21">
            <w:pPr>
              <w:rPr>
                <w:lang w:val="en-GB"/>
                <w:rPrChange w:id="325" w:author="Keet, M." w:date="2015-02-14T16:31:00Z">
                  <w:rPr/>
                </w:rPrChange>
              </w:rPr>
            </w:pPr>
            <w:r w:rsidRPr="008A2BB2">
              <w:rPr>
                <w:lang w:val="en-GB"/>
                <w:rPrChange w:id="326" w:author="Keet, M." w:date="2015-02-14T16:31:00Z">
                  <w:rPr/>
                </w:rPrChange>
              </w:rPr>
              <w:t>Material Manager</w:t>
            </w:r>
          </w:p>
        </w:tc>
        <w:tc>
          <w:tcPr>
            <w:tcW w:w="4434" w:type="dxa"/>
            <w:gridSpan w:val="2"/>
            <w:shd w:val="clear" w:color="auto" w:fill="F3690B"/>
          </w:tcPr>
          <w:p w:rsidR="004916AE" w:rsidRPr="008A2BB2" w:rsidRDefault="004916AE" w:rsidP="00BA7C21">
            <w:pPr>
              <w:rPr>
                <w:lang w:val="en-GB"/>
                <w:rPrChange w:id="327" w:author="Keet, M." w:date="2015-02-14T16:31:00Z">
                  <w:rPr/>
                </w:rPrChange>
              </w:rPr>
            </w:pPr>
            <w:r w:rsidRPr="008A2BB2">
              <w:rPr>
                <w:lang w:val="en-GB"/>
                <w:rPrChange w:id="328" w:author="Keet, M." w:date="2015-02-14T16:31:00Z">
                  <w:rPr/>
                </w:rPrChange>
              </w:rPr>
              <w:t>Keet M. (Maarten)</w:t>
            </w:r>
          </w:p>
        </w:tc>
      </w:tr>
      <w:tr w:rsidR="004916AE" w:rsidRPr="008A2BB2" w:rsidTr="00BA7C21">
        <w:tblPrEx>
          <w:tblBorders>
            <w:left w:val="single" w:sz="4" w:space="0" w:color="auto"/>
            <w:bottom w:val="single" w:sz="4" w:space="0" w:color="auto"/>
            <w:right w:val="single" w:sz="4" w:space="0" w:color="auto"/>
            <w:insideH w:val="single" w:sz="4" w:space="0" w:color="auto"/>
            <w:insideV w:val="single" w:sz="4" w:space="0" w:color="auto"/>
          </w:tblBorders>
        </w:tblPrEx>
        <w:trPr>
          <w:trHeight w:val="523"/>
        </w:trPr>
        <w:tc>
          <w:tcPr>
            <w:tcW w:w="2956" w:type="dxa"/>
            <w:shd w:val="clear" w:color="auto" w:fill="BDD6EE" w:themeFill="accent1" w:themeFillTint="66"/>
          </w:tcPr>
          <w:p w:rsidR="004916AE" w:rsidRPr="008A2BB2" w:rsidRDefault="004916AE" w:rsidP="00BA7C21">
            <w:pPr>
              <w:rPr>
                <w:lang w:val="en-GB"/>
                <w:rPrChange w:id="329" w:author="Keet, M." w:date="2015-02-14T16:31:00Z">
                  <w:rPr/>
                </w:rPrChange>
              </w:rPr>
            </w:pPr>
            <w:r w:rsidRPr="008A2BB2">
              <w:rPr>
                <w:lang w:val="en-GB"/>
                <w:rPrChange w:id="330" w:author="Keet, M." w:date="2015-02-14T16:31:00Z">
                  <w:rPr/>
                </w:rPrChange>
              </w:rPr>
              <w:t>Document(s)</w:t>
            </w:r>
          </w:p>
        </w:tc>
        <w:tc>
          <w:tcPr>
            <w:tcW w:w="2956" w:type="dxa"/>
            <w:gridSpan w:val="2"/>
            <w:shd w:val="clear" w:color="auto" w:fill="DEEAF6" w:themeFill="accent1" w:themeFillTint="33"/>
          </w:tcPr>
          <w:p w:rsidR="004916AE" w:rsidRPr="008A2BB2" w:rsidRDefault="004916AE" w:rsidP="00BA7C21">
            <w:pPr>
              <w:rPr>
                <w:lang w:val="en-GB"/>
                <w:rPrChange w:id="331" w:author="Keet, M." w:date="2015-02-14T16:31:00Z">
                  <w:rPr/>
                </w:rPrChange>
              </w:rPr>
            </w:pPr>
            <w:r w:rsidRPr="008A2BB2">
              <w:rPr>
                <w:lang w:val="en-GB"/>
                <w:rPrChange w:id="332" w:author="Keet, M." w:date="2015-02-14T16:31:00Z">
                  <w:rPr/>
                </w:rPrChange>
              </w:rPr>
              <w:t>Members Assigned</w:t>
            </w:r>
          </w:p>
        </w:tc>
        <w:tc>
          <w:tcPr>
            <w:tcW w:w="2956" w:type="dxa"/>
            <w:shd w:val="clear" w:color="auto" w:fill="BDD6EE" w:themeFill="accent1" w:themeFillTint="66"/>
          </w:tcPr>
          <w:p w:rsidR="004916AE" w:rsidRPr="008A2BB2" w:rsidRDefault="004916AE" w:rsidP="00BA7C21">
            <w:pPr>
              <w:rPr>
                <w:lang w:val="en-GB"/>
                <w:rPrChange w:id="333" w:author="Keet, M." w:date="2015-02-14T16:31:00Z">
                  <w:rPr/>
                </w:rPrChange>
              </w:rPr>
            </w:pPr>
            <w:r w:rsidRPr="008A2BB2">
              <w:rPr>
                <w:lang w:val="en-GB"/>
                <w:rPrChange w:id="334" w:author="Keet, M." w:date="2015-02-14T16:31:00Z">
                  <w:rPr/>
                </w:rPrChange>
              </w:rPr>
              <w:t>Responsible</w:t>
            </w:r>
          </w:p>
        </w:tc>
      </w:tr>
      <w:tr w:rsidR="004916AE" w:rsidRPr="008A2BB2" w:rsidTr="00BA7C21">
        <w:tblPrEx>
          <w:tblBorders>
            <w:left w:val="single" w:sz="4" w:space="0" w:color="auto"/>
            <w:bottom w:val="single" w:sz="4" w:space="0" w:color="auto"/>
            <w:right w:val="single" w:sz="4" w:space="0" w:color="auto"/>
            <w:insideH w:val="single" w:sz="4" w:space="0" w:color="auto"/>
            <w:insideV w:val="single" w:sz="4" w:space="0" w:color="auto"/>
          </w:tblBorders>
        </w:tblPrEx>
        <w:trPr>
          <w:trHeight w:val="523"/>
        </w:trPr>
        <w:tc>
          <w:tcPr>
            <w:tcW w:w="2956" w:type="dxa"/>
            <w:shd w:val="clear" w:color="auto" w:fill="DEEAF6" w:themeFill="accent1" w:themeFillTint="33"/>
          </w:tcPr>
          <w:p w:rsidR="004916AE" w:rsidRPr="008A2BB2" w:rsidRDefault="004916AE" w:rsidP="00BA7C21">
            <w:pPr>
              <w:rPr>
                <w:lang w:val="en-GB"/>
                <w:rPrChange w:id="335" w:author="Keet, M." w:date="2015-02-14T16:31:00Z">
                  <w:rPr/>
                </w:rPrChange>
              </w:rPr>
            </w:pPr>
            <w:r w:rsidRPr="008A2BB2">
              <w:rPr>
                <w:lang w:val="en-GB"/>
                <w:rPrChange w:id="336" w:author="Keet, M." w:date="2015-02-14T16:31:00Z">
                  <w:rPr/>
                </w:rPrChange>
              </w:rPr>
              <w:t>Work Plan</w:t>
            </w:r>
          </w:p>
        </w:tc>
        <w:tc>
          <w:tcPr>
            <w:tcW w:w="2956" w:type="dxa"/>
            <w:gridSpan w:val="2"/>
            <w:shd w:val="clear" w:color="auto" w:fill="BDD6EE" w:themeFill="accent1" w:themeFillTint="66"/>
          </w:tcPr>
          <w:p w:rsidR="004916AE" w:rsidRPr="008A2BB2" w:rsidRDefault="004916AE" w:rsidP="00BA7C21">
            <w:pPr>
              <w:rPr>
                <w:sz w:val="20"/>
                <w:szCs w:val="20"/>
                <w:lang w:val="en-GB"/>
                <w:rPrChange w:id="337" w:author="Keet, M." w:date="2015-02-14T16:31:00Z">
                  <w:rPr>
                    <w:sz w:val="20"/>
                    <w:szCs w:val="20"/>
                  </w:rPr>
                </w:rPrChange>
              </w:rPr>
            </w:pPr>
            <w:r w:rsidRPr="008A2BB2">
              <w:rPr>
                <w:sz w:val="20"/>
                <w:szCs w:val="20"/>
                <w:lang w:val="en-GB"/>
                <w:rPrChange w:id="338" w:author="Keet, M." w:date="2015-02-14T16:31:00Z">
                  <w:rPr>
                    <w:sz w:val="20"/>
                    <w:szCs w:val="20"/>
                  </w:rPr>
                </w:rPrChange>
              </w:rPr>
              <w:t>Phung D.T. (Dat), Keet M. (Maarten), Petrescu T. (Tudor), Verschuuren R.T. (Rolf)</w:t>
            </w:r>
          </w:p>
        </w:tc>
        <w:tc>
          <w:tcPr>
            <w:tcW w:w="2956" w:type="dxa"/>
            <w:shd w:val="clear" w:color="auto" w:fill="DEEAF6" w:themeFill="accent1" w:themeFillTint="33"/>
          </w:tcPr>
          <w:p w:rsidR="004916AE" w:rsidRPr="008A2BB2" w:rsidRDefault="004916AE" w:rsidP="00BA7C21">
            <w:pPr>
              <w:rPr>
                <w:lang w:val="en-GB"/>
                <w:rPrChange w:id="339" w:author="Keet, M." w:date="2015-02-14T16:31:00Z">
                  <w:rPr>
                    <w:lang w:val="en-GB"/>
                  </w:rPr>
                </w:rPrChange>
              </w:rPr>
            </w:pPr>
            <w:r w:rsidRPr="009F3598">
              <w:rPr>
                <w:lang w:val="en-GB"/>
              </w:rPr>
              <w:t>Assigned members are also responsible.</w:t>
            </w:r>
          </w:p>
        </w:tc>
      </w:tr>
      <w:tr w:rsidR="004916AE" w:rsidRPr="008A2BB2" w:rsidTr="00BA7C21">
        <w:tblPrEx>
          <w:tblBorders>
            <w:left w:val="single" w:sz="4" w:space="0" w:color="auto"/>
            <w:bottom w:val="single" w:sz="4" w:space="0" w:color="auto"/>
            <w:right w:val="single" w:sz="4" w:space="0" w:color="auto"/>
            <w:insideH w:val="single" w:sz="4" w:space="0" w:color="auto"/>
            <w:insideV w:val="single" w:sz="4" w:space="0" w:color="auto"/>
          </w:tblBorders>
        </w:tblPrEx>
        <w:trPr>
          <w:trHeight w:val="523"/>
        </w:trPr>
        <w:tc>
          <w:tcPr>
            <w:tcW w:w="2956" w:type="dxa"/>
            <w:shd w:val="clear" w:color="auto" w:fill="BDD6EE" w:themeFill="accent1" w:themeFillTint="66"/>
          </w:tcPr>
          <w:p w:rsidR="004916AE" w:rsidRPr="008A2BB2" w:rsidRDefault="004916AE" w:rsidP="00BA7C21">
            <w:pPr>
              <w:rPr>
                <w:lang w:val="en-GB"/>
                <w:rPrChange w:id="340" w:author="Keet, M." w:date="2015-02-14T16:31:00Z">
                  <w:rPr/>
                </w:rPrChange>
              </w:rPr>
            </w:pPr>
            <w:r w:rsidRPr="008A2BB2">
              <w:rPr>
                <w:lang w:val="en-GB"/>
                <w:rPrChange w:id="341" w:author="Keet, M." w:date="2015-02-14T16:31:00Z">
                  <w:rPr/>
                </w:rPrChange>
              </w:rPr>
              <w:t>Ex. 5.2 (c)</w:t>
            </w:r>
          </w:p>
        </w:tc>
        <w:tc>
          <w:tcPr>
            <w:tcW w:w="2956" w:type="dxa"/>
            <w:gridSpan w:val="2"/>
            <w:shd w:val="clear" w:color="auto" w:fill="DEEAF6" w:themeFill="accent1" w:themeFillTint="33"/>
          </w:tcPr>
          <w:p w:rsidR="004916AE" w:rsidRPr="008A2BB2" w:rsidRDefault="004916AE" w:rsidP="00BA7C21">
            <w:pPr>
              <w:rPr>
                <w:sz w:val="20"/>
                <w:szCs w:val="20"/>
                <w:lang w:val="en-GB"/>
                <w:rPrChange w:id="342" w:author="Keet, M." w:date="2015-02-14T16:31:00Z">
                  <w:rPr>
                    <w:sz w:val="20"/>
                    <w:szCs w:val="20"/>
                  </w:rPr>
                </w:rPrChange>
              </w:rPr>
            </w:pPr>
            <w:r w:rsidRPr="008A2BB2">
              <w:rPr>
                <w:sz w:val="20"/>
                <w:szCs w:val="20"/>
                <w:lang w:val="en-GB"/>
                <w:rPrChange w:id="343" w:author="Keet, M." w:date="2015-02-14T16:31:00Z">
                  <w:rPr>
                    <w:sz w:val="20"/>
                    <w:szCs w:val="20"/>
                  </w:rPr>
                </w:rPrChange>
              </w:rPr>
              <w:t>Boelens W.W. (Wigger Boelens), Berg S.H.M. van den (Stefan), Verschuuren R.T. (Rolf)</w:t>
            </w:r>
          </w:p>
        </w:tc>
        <w:tc>
          <w:tcPr>
            <w:tcW w:w="2956" w:type="dxa"/>
            <w:shd w:val="clear" w:color="auto" w:fill="BDD6EE" w:themeFill="accent1" w:themeFillTint="66"/>
          </w:tcPr>
          <w:p w:rsidR="004916AE" w:rsidRPr="008A2BB2" w:rsidRDefault="004916AE" w:rsidP="00BA7C21">
            <w:pPr>
              <w:rPr>
                <w:lang w:val="en-GB"/>
                <w:rPrChange w:id="344" w:author="Keet, M." w:date="2015-02-14T16:31:00Z">
                  <w:rPr>
                    <w:lang w:val="en-GB"/>
                  </w:rPr>
                </w:rPrChange>
              </w:rPr>
            </w:pPr>
            <w:r w:rsidRPr="009F3598">
              <w:rPr>
                <w:lang w:val="en-GB"/>
              </w:rPr>
              <w:t>Assigned members are also responsible.</w:t>
            </w:r>
          </w:p>
        </w:tc>
      </w:tr>
      <w:tr w:rsidR="004916AE" w:rsidRPr="008A2BB2" w:rsidTr="00BA7C21">
        <w:trPr>
          <w:trHeight w:val="100"/>
        </w:trPr>
        <w:tc>
          <w:tcPr>
            <w:tcW w:w="8868" w:type="dxa"/>
            <w:gridSpan w:val="4"/>
          </w:tcPr>
          <w:p w:rsidR="004916AE" w:rsidRPr="009F3598" w:rsidRDefault="004916AE" w:rsidP="00BA7C21">
            <w:pPr>
              <w:rPr>
                <w:lang w:val="en-GB"/>
              </w:rPr>
            </w:pPr>
          </w:p>
        </w:tc>
      </w:tr>
    </w:tbl>
    <w:p w:rsidR="004916AE" w:rsidRPr="009F3598" w:rsidRDefault="004916AE" w:rsidP="004916AE">
      <w:pPr>
        <w:rPr>
          <w:lang w:val="en-GB"/>
        </w:rPr>
      </w:pPr>
    </w:p>
    <w:p w:rsidR="004916AE" w:rsidRPr="008A2BB2" w:rsidRDefault="004916AE" w:rsidP="004916AE">
      <w:pPr>
        <w:rPr>
          <w:lang w:val="en-GB"/>
          <w:rPrChange w:id="345" w:author="Keet, M." w:date="2015-02-14T16:31:00Z">
            <w:rPr>
              <w:lang w:val="en-GB"/>
            </w:rPr>
          </w:rPrChange>
        </w:rPr>
      </w:pPr>
    </w:p>
    <w:p w:rsidR="004916AE" w:rsidRPr="008A2BB2" w:rsidRDefault="004916AE" w:rsidP="004916AE">
      <w:pPr>
        <w:rPr>
          <w:lang w:val="en-GB"/>
          <w:rPrChange w:id="346" w:author="Keet, M." w:date="2015-02-14T16:31:00Z">
            <w:rPr>
              <w:lang w:val="en-GB"/>
            </w:rPr>
          </w:rPrChange>
        </w:rPr>
      </w:pPr>
    </w:p>
    <w:p w:rsidR="004916AE" w:rsidRPr="008A2BB2" w:rsidRDefault="004916AE" w:rsidP="004916AE">
      <w:pPr>
        <w:rPr>
          <w:lang w:val="en-GB"/>
          <w:rPrChange w:id="347" w:author="Keet, M." w:date="2015-02-14T16:31:00Z">
            <w:rPr>
              <w:lang w:val="en-GB"/>
            </w:rPr>
          </w:rPrChange>
        </w:rPr>
      </w:pPr>
    </w:p>
    <w:p w:rsidR="004916AE" w:rsidRPr="008A2BB2" w:rsidRDefault="004916AE" w:rsidP="004916AE">
      <w:pPr>
        <w:rPr>
          <w:lang w:val="en-GB"/>
          <w:rPrChange w:id="348" w:author="Keet, M." w:date="2015-02-14T16:31:00Z">
            <w:rPr>
              <w:lang w:val="en-GB"/>
            </w:rPr>
          </w:rPrChange>
        </w:rPr>
      </w:pPr>
    </w:p>
    <w:p w:rsidR="004916AE" w:rsidRPr="008A2BB2" w:rsidRDefault="004916AE" w:rsidP="004916AE">
      <w:pPr>
        <w:rPr>
          <w:lang w:val="en-GB"/>
          <w:rPrChange w:id="349" w:author="Keet, M." w:date="2015-02-14T16:31:00Z">
            <w:rPr>
              <w:lang w:val="en-GB"/>
            </w:rPr>
          </w:rPrChange>
        </w:rPr>
      </w:pPr>
    </w:p>
    <w:p w:rsidR="004916AE" w:rsidRPr="008A2BB2" w:rsidRDefault="004916AE" w:rsidP="004916AE">
      <w:pPr>
        <w:rPr>
          <w:lang w:val="en-GB"/>
          <w:rPrChange w:id="350" w:author="Keet, M." w:date="2015-02-14T16:31:00Z">
            <w:rPr>
              <w:lang w:val="en-GB"/>
            </w:rPr>
          </w:rPrChange>
        </w:rPr>
      </w:pPr>
    </w:p>
    <w:tbl>
      <w:tblPr>
        <w:tblW w:w="0" w:type="auto"/>
        <w:tblInd w:w="-5" w:type="dxa"/>
        <w:tblBorders>
          <w:top w:val="single" w:sz="4" w:space="0" w:color="auto"/>
        </w:tblBorders>
        <w:tblLook w:val="0000" w:firstRow="0" w:lastRow="0" w:firstColumn="0" w:lastColumn="0" w:noHBand="0" w:noVBand="0"/>
      </w:tblPr>
      <w:tblGrid>
        <w:gridCol w:w="2956"/>
        <w:gridCol w:w="1478"/>
        <w:gridCol w:w="1478"/>
        <w:gridCol w:w="2956"/>
      </w:tblGrid>
      <w:tr w:rsidR="004916AE" w:rsidRPr="008A2BB2" w:rsidTr="00BA7C21">
        <w:trPr>
          <w:trHeight w:val="100"/>
        </w:trPr>
        <w:tc>
          <w:tcPr>
            <w:tcW w:w="8868" w:type="dxa"/>
            <w:gridSpan w:val="4"/>
            <w:tcBorders>
              <w:top w:val="single" w:sz="4" w:space="0" w:color="auto"/>
              <w:left w:val="single" w:sz="4" w:space="0" w:color="auto"/>
              <w:bottom w:val="single" w:sz="4" w:space="0" w:color="auto"/>
              <w:right w:val="single" w:sz="4" w:space="0" w:color="auto"/>
            </w:tcBorders>
            <w:shd w:val="clear" w:color="auto" w:fill="C0C0C0"/>
          </w:tcPr>
          <w:p w:rsidR="004916AE" w:rsidRPr="008A2BB2" w:rsidRDefault="004916AE" w:rsidP="00BA7C21">
            <w:pPr>
              <w:tabs>
                <w:tab w:val="center" w:pos="4326"/>
              </w:tabs>
              <w:rPr>
                <w:lang w:val="en-GB"/>
                <w:rPrChange w:id="351" w:author="Keet, M." w:date="2015-02-14T16:31:00Z">
                  <w:rPr/>
                </w:rPrChange>
              </w:rPr>
            </w:pPr>
            <w:r w:rsidRPr="008A2BB2">
              <w:rPr>
                <w:lang w:val="en-GB"/>
                <w:rPrChange w:id="352" w:author="Keet, M." w:date="2015-02-14T16:31:00Z">
                  <w:rPr/>
                </w:rPrChange>
              </w:rPr>
              <w:lastRenderedPageBreak/>
              <w:t>WEEK 3</w:t>
            </w:r>
            <w:r w:rsidRPr="008A2BB2">
              <w:rPr>
                <w:lang w:val="en-GB"/>
                <w:rPrChange w:id="353" w:author="Keet, M." w:date="2015-02-14T16:31:00Z">
                  <w:rPr/>
                </w:rPrChange>
              </w:rPr>
              <w:tab/>
            </w:r>
          </w:p>
        </w:tc>
      </w:tr>
      <w:tr w:rsidR="004916AE" w:rsidRPr="008A2BB2" w:rsidTr="00BA7C21">
        <w:tblPrEx>
          <w:tblBorders>
            <w:left w:val="single" w:sz="4" w:space="0" w:color="auto"/>
            <w:bottom w:val="single" w:sz="4" w:space="0" w:color="auto"/>
            <w:right w:val="single" w:sz="4" w:space="0" w:color="auto"/>
            <w:insideH w:val="single" w:sz="4" w:space="0" w:color="auto"/>
            <w:insideV w:val="single" w:sz="4" w:space="0" w:color="auto"/>
          </w:tblBorders>
        </w:tblPrEx>
        <w:trPr>
          <w:trHeight w:val="523"/>
        </w:trPr>
        <w:tc>
          <w:tcPr>
            <w:tcW w:w="4434" w:type="dxa"/>
            <w:gridSpan w:val="2"/>
            <w:tcBorders>
              <w:top w:val="single" w:sz="4" w:space="0" w:color="auto"/>
            </w:tcBorders>
            <w:shd w:val="clear" w:color="auto" w:fill="F3690B"/>
          </w:tcPr>
          <w:p w:rsidR="004916AE" w:rsidRPr="008A2BB2" w:rsidRDefault="004916AE" w:rsidP="00BA7C21">
            <w:pPr>
              <w:tabs>
                <w:tab w:val="center" w:pos="2109"/>
              </w:tabs>
              <w:rPr>
                <w:lang w:val="en-GB"/>
                <w:rPrChange w:id="354" w:author="Keet, M." w:date="2015-02-14T16:31:00Z">
                  <w:rPr/>
                </w:rPrChange>
              </w:rPr>
            </w:pPr>
            <w:r w:rsidRPr="008A2BB2">
              <w:rPr>
                <w:lang w:val="en-GB"/>
                <w:rPrChange w:id="355" w:author="Keet, M." w:date="2015-02-14T16:31:00Z">
                  <w:rPr/>
                </w:rPrChange>
              </w:rPr>
              <w:t>President</w:t>
            </w:r>
            <w:r w:rsidRPr="008A2BB2">
              <w:rPr>
                <w:lang w:val="en-GB"/>
                <w:rPrChange w:id="356" w:author="Keet, M." w:date="2015-02-14T16:31:00Z">
                  <w:rPr/>
                </w:rPrChange>
              </w:rPr>
              <w:tab/>
            </w:r>
          </w:p>
        </w:tc>
        <w:tc>
          <w:tcPr>
            <w:tcW w:w="4434" w:type="dxa"/>
            <w:gridSpan w:val="2"/>
            <w:tcBorders>
              <w:top w:val="single" w:sz="4" w:space="0" w:color="auto"/>
            </w:tcBorders>
            <w:shd w:val="clear" w:color="auto" w:fill="FFCC66"/>
          </w:tcPr>
          <w:p w:rsidR="004916AE" w:rsidRPr="008A2BB2" w:rsidRDefault="004916AE" w:rsidP="00BA7C21">
            <w:pPr>
              <w:rPr>
                <w:lang w:val="en-GB"/>
                <w:rPrChange w:id="357" w:author="Keet, M." w:date="2015-02-14T16:31:00Z">
                  <w:rPr/>
                </w:rPrChange>
              </w:rPr>
            </w:pPr>
            <w:r w:rsidRPr="008A2BB2">
              <w:rPr>
                <w:lang w:val="en-GB"/>
                <w:rPrChange w:id="358" w:author="Keet, M." w:date="2015-02-14T16:31:00Z">
                  <w:rPr/>
                </w:rPrChange>
              </w:rPr>
              <w:t>Verschuuren R.T. (Rolf)</w:t>
            </w:r>
          </w:p>
        </w:tc>
      </w:tr>
      <w:tr w:rsidR="004916AE" w:rsidRPr="008A2BB2" w:rsidTr="00BA7C21">
        <w:tblPrEx>
          <w:tblBorders>
            <w:left w:val="single" w:sz="4" w:space="0" w:color="auto"/>
            <w:bottom w:val="single" w:sz="4" w:space="0" w:color="auto"/>
            <w:right w:val="single" w:sz="4" w:space="0" w:color="auto"/>
            <w:insideH w:val="single" w:sz="4" w:space="0" w:color="auto"/>
            <w:insideV w:val="single" w:sz="4" w:space="0" w:color="auto"/>
          </w:tblBorders>
        </w:tblPrEx>
        <w:trPr>
          <w:trHeight w:val="523"/>
        </w:trPr>
        <w:tc>
          <w:tcPr>
            <w:tcW w:w="4434" w:type="dxa"/>
            <w:gridSpan w:val="2"/>
            <w:shd w:val="clear" w:color="auto" w:fill="FFCC66"/>
          </w:tcPr>
          <w:p w:rsidR="004916AE" w:rsidRPr="008A2BB2" w:rsidRDefault="004916AE" w:rsidP="00BA7C21">
            <w:pPr>
              <w:rPr>
                <w:lang w:val="en-GB"/>
                <w:rPrChange w:id="359" w:author="Keet, M." w:date="2015-02-14T16:31:00Z">
                  <w:rPr/>
                </w:rPrChange>
              </w:rPr>
            </w:pPr>
            <w:r w:rsidRPr="008A2BB2">
              <w:rPr>
                <w:lang w:val="en-GB"/>
                <w:rPrChange w:id="360" w:author="Keet, M." w:date="2015-02-14T16:31:00Z">
                  <w:rPr/>
                </w:rPrChange>
              </w:rPr>
              <w:t>Secretary</w:t>
            </w:r>
          </w:p>
        </w:tc>
        <w:tc>
          <w:tcPr>
            <w:tcW w:w="4434" w:type="dxa"/>
            <w:gridSpan w:val="2"/>
            <w:shd w:val="clear" w:color="auto" w:fill="F3690B"/>
          </w:tcPr>
          <w:p w:rsidR="004916AE" w:rsidRPr="008A2BB2" w:rsidRDefault="004916AE" w:rsidP="00BA7C21">
            <w:pPr>
              <w:rPr>
                <w:lang w:val="en-GB"/>
                <w:rPrChange w:id="361" w:author="Keet, M." w:date="2015-02-14T16:31:00Z">
                  <w:rPr/>
                </w:rPrChange>
              </w:rPr>
            </w:pPr>
            <w:r w:rsidRPr="008A2BB2">
              <w:rPr>
                <w:lang w:val="en-GB"/>
                <w:rPrChange w:id="362" w:author="Keet, M." w:date="2015-02-14T16:31:00Z">
                  <w:rPr/>
                </w:rPrChange>
              </w:rPr>
              <w:t>Keet M. (Maarten)</w:t>
            </w:r>
          </w:p>
        </w:tc>
      </w:tr>
      <w:tr w:rsidR="004916AE" w:rsidRPr="008A2BB2" w:rsidTr="00BA7C21">
        <w:tblPrEx>
          <w:tblBorders>
            <w:left w:val="single" w:sz="4" w:space="0" w:color="auto"/>
            <w:bottom w:val="single" w:sz="4" w:space="0" w:color="auto"/>
            <w:right w:val="single" w:sz="4" w:space="0" w:color="auto"/>
            <w:insideH w:val="single" w:sz="4" w:space="0" w:color="auto"/>
            <w:insideV w:val="single" w:sz="4" w:space="0" w:color="auto"/>
          </w:tblBorders>
        </w:tblPrEx>
        <w:trPr>
          <w:trHeight w:val="523"/>
        </w:trPr>
        <w:tc>
          <w:tcPr>
            <w:tcW w:w="4434" w:type="dxa"/>
            <w:gridSpan w:val="2"/>
            <w:shd w:val="clear" w:color="auto" w:fill="F3690B"/>
          </w:tcPr>
          <w:p w:rsidR="004916AE" w:rsidRPr="008A2BB2" w:rsidRDefault="004916AE" w:rsidP="00BA7C21">
            <w:pPr>
              <w:rPr>
                <w:lang w:val="en-GB"/>
                <w:rPrChange w:id="363" w:author="Keet, M." w:date="2015-02-14T16:31:00Z">
                  <w:rPr/>
                </w:rPrChange>
              </w:rPr>
            </w:pPr>
            <w:r w:rsidRPr="008A2BB2">
              <w:rPr>
                <w:lang w:val="en-GB"/>
                <w:rPrChange w:id="364" w:author="Keet, M." w:date="2015-02-14T16:31:00Z">
                  <w:rPr/>
                </w:rPrChange>
              </w:rPr>
              <w:t xml:space="preserve">Quality </w:t>
            </w:r>
            <w:del w:id="365" w:author="Keet, M." w:date="2015-02-14T16:50:00Z">
              <w:r w:rsidRPr="008A2BB2" w:rsidDel="009F3598">
                <w:rPr>
                  <w:lang w:val="en-GB"/>
                  <w:rPrChange w:id="366" w:author="Keet, M." w:date="2015-02-14T16:31:00Z">
                    <w:rPr/>
                  </w:rPrChange>
                </w:rPr>
                <w:delText>Insurance</w:delText>
              </w:r>
            </w:del>
            <w:ins w:id="367" w:author="Keet, M." w:date="2015-02-14T16:50:00Z">
              <w:r w:rsidR="009F3598">
                <w:rPr>
                  <w:lang w:val="en-GB"/>
                </w:rPr>
                <w:t>Assurance</w:t>
              </w:r>
            </w:ins>
            <w:r w:rsidRPr="008A2BB2">
              <w:rPr>
                <w:lang w:val="en-GB"/>
                <w:rPrChange w:id="368" w:author="Keet, M." w:date="2015-02-14T16:31:00Z">
                  <w:rPr/>
                </w:rPrChange>
              </w:rPr>
              <w:t xml:space="preserve"> Manager</w:t>
            </w:r>
          </w:p>
        </w:tc>
        <w:tc>
          <w:tcPr>
            <w:tcW w:w="4434" w:type="dxa"/>
            <w:gridSpan w:val="2"/>
            <w:shd w:val="clear" w:color="auto" w:fill="FFCC66"/>
          </w:tcPr>
          <w:p w:rsidR="004916AE" w:rsidRPr="008A2BB2" w:rsidRDefault="004916AE" w:rsidP="00BA7C21">
            <w:pPr>
              <w:rPr>
                <w:lang w:val="en-GB"/>
                <w:rPrChange w:id="369" w:author="Keet, M." w:date="2015-02-14T16:31:00Z">
                  <w:rPr/>
                </w:rPrChange>
              </w:rPr>
            </w:pPr>
            <w:r w:rsidRPr="008A2BB2">
              <w:rPr>
                <w:lang w:val="en-GB"/>
                <w:rPrChange w:id="370" w:author="Keet, M." w:date="2015-02-14T16:31:00Z">
                  <w:rPr/>
                </w:rPrChange>
              </w:rPr>
              <w:t>Berg S.H.M. van den (Stefan)</w:t>
            </w:r>
          </w:p>
        </w:tc>
      </w:tr>
      <w:tr w:rsidR="004916AE" w:rsidRPr="008A2BB2" w:rsidTr="00BA7C21">
        <w:tblPrEx>
          <w:tblBorders>
            <w:left w:val="single" w:sz="4" w:space="0" w:color="auto"/>
            <w:bottom w:val="single" w:sz="4" w:space="0" w:color="auto"/>
            <w:right w:val="single" w:sz="4" w:space="0" w:color="auto"/>
            <w:insideH w:val="single" w:sz="4" w:space="0" w:color="auto"/>
            <w:insideV w:val="single" w:sz="4" w:space="0" w:color="auto"/>
          </w:tblBorders>
        </w:tblPrEx>
        <w:trPr>
          <w:trHeight w:val="523"/>
        </w:trPr>
        <w:tc>
          <w:tcPr>
            <w:tcW w:w="4434" w:type="dxa"/>
            <w:gridSpan w:val="2"/>
            <w:shd w:val="clear" w:color="auto" w:fill="FFCC66"/>
          </w:tcPr>
          <w:p w:rsidR="004916AE" w:rsidRPr="008A2BB2" w:rsidRDefault="004916AE" w:rsidP="00BA7C21">
            <w:pPr>
              <w:rPr>
                <w:lang w:val="en-GB"/>
                <w:rPrChange w:id="371" w:author="Keet, M." w:date="2015-02-14T16:31:00Z">
                  <w:rPr/>
                </w:rPrChange>
              </w:rPr>
            </w:pPr>
            <w:r w:rsidRPr="008A2BB2">
              <w:rPr>
                <w:lang w:val="en-GB"/>
                <w:rPrChange w:id="372" w:author="Keet, M." w:date="2015-02-14T16:31:00Z">
                  <w:rPr/>
                </w:rPrChange>
              </w:rPr>
              <w:t>Material Manager</w:t>
            </w:r>
          </w:p>
        </w:tc>
        <w:tc>
          <w:tcPr>
            <w:tcW w:w="4434" w:type="dxa"/>
            <w:gridSpan w:val="2"/>
            <w:shd w:val="clear" w:color="auto" w:fill="F3690B"/>
          </w:tcPr>
          <w:p w:rsidR="004916AE" w:rsidRPr="008A2BB2" w:rsidRDefault="004916AE" w:rsidP="00BA7C21">
            <w:pPr>
              <w:rPr>
                <w:lang w:val="en-GB"/>
                <w:rPrChange w:id="373" w:author="Keet, M." w:date="2015-02-14T16:31:00Z">
                  <w:rPr/>
                </w:rPrChange>
              </w:rPr>
            </w:pPr>
            <w:r w:rsidRPr="008A2BB2">
              <w:rPr>
                <w:lang w:val="en-GB"/>
                <w:rPrChange w:id="374" w:author="Keet, M." w:date="2015-02-14T16:31:00Z">
                  <w:rPr/>
                </w:rPrChange>
              </w:rPr>
              <w:t>Keet M. (Maarten)</w:t>
            </w:r>
          </w:p>
        </w:tc>
      </w:tr>
      <w:tr w:rsidR="004916AE" w:rsidRPr="008A2BB2" w:rsidTr="00BA7C21">
        <w:tblPrEx>
          <w:tblBorders>
            <w:left w:val="single" w:sz="4" w:space="0" w:color="auto"/>
            <w:bottom w:val="single" w:sz="4" w:space="0" w:color="auto"/>
            <w:right w:val="single" w:sz="4" w:space="0" w:color="auto"/>
            <w:insideH w:val="single" w:sz="4" w:space="0" w:color="auto"/>
            <w:insideV w:val="single" w:sz="4" w:space="0" w:color="auto"/>
          </w:tblBorders>
        </w:tblPrEx>
        <w:trPr>
          <w:trHeight w:val="523"/>
        </w:trPr>
        <w:tc>
          <w:tcPr>
            <w:tcW w:w="2956" w:type="dxa"/>
            <w:shd w:val="clear" w:color="auto" w:fill="BDD6EE" w:themeFill="accent1" w:themeFillTint="66"/>
          </w:tcPr>
          <w:p w:rsidR="004916AE" w:rsidRPr="008A2BB2" w:rsidRDefault="004916AE" w:rsidP="00BA7C21">
            <w:pPr>
              <w:rPr>
                <w:lang w:val="en-GB"/>
                <w:rPrChange w:id="375" w:author="Keet, M." w:date="2015-02-14T16:31:00Z">
                  <w:rPr/>
                </w:rPrChange>
              </w:rPr>
            </w:pPr>
            <w:r w:rsidRPr="008A2BB2">
              <w:rPr>
                <w:lang w:val="en-GB"/>
                <w:rPrChange w:id="376" w:author="Keet, M." w:date="2015-02-14T16:31:00Z">
                  <w:rPr/>
                </w:rPrChange>
              </w:rPr>
              <w:t>Document(s)</w:t>
            </w:r>
          </w:p>
        </w:tc>
        <w:tc>
          <w:tcPr>
            <w:tcW w:w="2956" w:type="dxa"/>
            <w:gridSpan w:val="2"/>
            <w:shd w:val="clear" w:color="auto" w:fill="DEEAF6" w:themeFill="accent1" w:themeFillTint="33"/>
          </w:tcPr>
          <w:p w:rsidR="004916AE" w:rsidRPr="008A2BB2" w:rsidRDefault="004916AE" w:rsidP="00BA7C21">
            <w:pPr>
              <w:rPr>
                <w:lang w:val="en-GB"/>
                <w:rPrChange w:id="377" w:author="Keet, M." w:date="2015-02-14T16:31:00Z">
                  <w:rPr/>
                </w:rPrChange>
              </w:rPr>
            </w:pPr>
            <w:r w:rsidRPr="008A2BB2">
              <w:rPr>
                <w:lang w:val="en-GB"/>
                <w:rPrChange w:id="378" w:author="Keet, M." w:date="2015-02-14T16:31:00Z">
                  <w:rPr/>
                </w:rPrChange>
              </w:rPr>
              <w:t>Members Assigned</w:t>
            </w:r>
          </w:p>
        </w:tc>
        <w:tc>
          <w:tcPr>
            <w:tcW w:w="2956" w:type="dxa"/>
            <w:shd w:val="clear" w:color="auto" w:fill="BDD6EE" w:themeFill="accent1" w:themeFillTint="66"/>
          </w:tcPr>
          <w:p w:rsidR="004916AE" w:rsidRPr="008A2BB2" w:rsidRDefault="004916AE" w:rsidP="00BA7C21">
            <w:pPr>
              <w:rPr>
                <w:lang w:val="en-GB"/>
                <w:rPrChange w:id="379" w:author="Keet, M." w:date="2015-02-14T16:31:00Z">
                  <w:rPr/>
                </w:rPrChange>
              </w:rPr>
            </w:pPr>
            <w:r w:rsidRPr="008A2BB2">
              <w:rPr>
                <w:lang w:val="en-GB"/>
                <w:rPrChange w:id="380" w:author="Keet, M." w:date="2015-02-14T16:31:00Z">
                  <w:rPr/>
                </w:rPrChange>
              </w:rPr>
              <w:t>Responsible</w:t>
            </w:r>
          </w:p>
        </w:tc>
      </w:tr>
      <w:tr w:rsidR="004916AE" w:rsidRPr="008A2BB2" w:rsidTr="00BA7C21">
        <w:tblPrEx>
          <w:tblBorders>
            <w:left w:val="single" w:sz="4" w:space="0" w:color="auto"/>
            <w:bottom w:val="single" w:sz="4" w:space="0" w:color="auto"/>
            <w:right w:val="single" w:sz="4" w:space="0" w:color="auto"/>
            <w:insideH w:val="single" w:sz="4" w:space="0" w:color="auto"/>
            <w:insideV w:val="single" w:sz="4" w:space="0" w:color="auto"/>
          </w:tblBorders>
        </w:tblPrEx>
        <w:trPr>
          <w:trHeight w:val="523"/>
        </w:trPr>
        <w:tc>
          <w:tcPr>
            <w:tcW w:w="2956" w:type="dxa"/>
            <w:shd w:val="clear" w:color="auto" w:fill="DEEAF6" w:themeFill="accent1" w:themeFillTint="33"/>
          </w:tcPr>
          <w:p w:rsidR="004916AE" w:rsidRPr="008A2BB2" w:rsidRDefault="004916AE" w:rsidP="00BA7C21">
            <w:pPr>
              <w:rPr>
                <w:lang w:val="en-GB"/>
                <w:rPrChange w:id="381" w:author="Keet, M." w:date="2015-02-14T16:31:00Z">
                  <w:rPr/>
                </w:rPrChange>
              </w:rPr>
            </w:pPr>
            <w:r w:rsidRPr="008A2BB2">
              <w:rPr>
                <w:lang w:val="en-GB"/>
                <w:rPrChange w:id="382" w:author="Keet, M." w:date="2015-02-14T16:31:00Z">
                  <w:rPr/>
                </w:rPrChange>
              </w:rPr>
              <w:t>Machine Design</w:t>
            </w:r>
          </w:p>
        </w:tc>
        <w:tc>
          <w:tcPr>
            <w:tcW w:w="2956" w:type="dxa"/>
            <w:gridSpan w:val="2"/>
            <w:shd w:val="clear" w:color="auto" w:fill="BDD6EE" w:themeFill="accent1" w:themeFillTint="66"/>
          </w:tcPr>
          <w:p w:rsidR="004916AE" w:rsidRPr="008A2BB2" w:rsidRDefault="004916AE" w:rsidP="00BA7C21">
            <w:pPr>
              <w:rPr>
                <w:sz w:val="20"/>
                <w:szCs w:val="20"/>
                <w:lang w:val="en-GB"/>
                <w:rPrChange w:id="383" w:author="Keet, M." w:date="2015-02-14T16:31:00Z">
                  <w:rPr>
                    <w:sz w:val="20"/>
                    <w:szCs w:val="20"/>
                    <w:lang w:val="en-GB"/>
                  </w:rPr>
                </w:rPrChange>
              </w:rPr>
            </w:pPr>
            <w:r w:rsidRPr="009F3598">
              <w:rPr>
                <w:sz w:val="20"/>
                <w:szCs w:val="20"/>
                <w:lang w:val="en-GB"/>
              </w:rPr>
              <w:t>All members of the group are assigned.</w:t>
            </w:r>
          </w:p>
        </w:tc>
        <w:tc>
          <w:tcPr>
            <w:tcW w:w="2956" w:type="dxa"/>
            <w:shd w:val="clear" w:color="auto" w:fill="DEEAF6" w:themeFill="accent1" w:themeFillTint="33"/>
          </w:tcPr>
          <w:p w:rsidR="004916AE" w:rsidRPr="008A2BB2" w:rsidRDefault="004916AE" w:rsidP="00BA7C21">
            <w:pPr>
              <w:rPr>
                <w:lang w:val="en-GB"/>
                <w:rPrChange w:id="384" w:author="Keet, M." w:date="2015-02-14T16:31:00Z">
                  <w:rPr/>
                </w:rPrChange>
              </w:rPr>
            </w:pPr>
            <w:r w:rsidRPr="008A2BB2">
              <w:rPr>
                <w:lang w:val="en-GB"/>
                <w:rPrChange w:id="385" w:author="Keet, M." w:date="2015-02-14T16:31:00Z">
                  <w:rPr/>
                </w:rPrChange>
              </w:rPr>
              <w:t>-</w:t>
            </w:r>
          </w:p>
        </w:tc>
      </w:tr>
      <w:tr w:rsidR="004916AE" w:rsidRPr="008A2BB2" w:rsidTr="00BA7C21">
        <w:trPr>
          <w:trHeight w:val="100"/>
        </w:trPr>
        <w:tc>
          <w:tcPr>
            <w:tcW w:w="8868" w:type="dxa"/>
            <w:gridSpan w:val="4"/>
          </w:tcPr>
          <w:p w:rsidR="004916AE" w:rsidRPr="008A2BB2" w:rsidRDefault="004916AE" w:rsidP="00BA7C21">
            <w:pPr>
              <w:rPr>
                <w:lang w:val="en-GB"/>
                <w:rPrChange w:id="386" w:author="Keet, M." w:date="2015-02-14T16:31:00Z">
                  <w:rPr/>
                </w:rPrChange>
              </w:rPr>
            </w:pPr>
          </w:p>
        </w:tc>
      </w:tr>
    </w:tbl>
    <w:p w:rsidR="004916AE" w:rsidRPr="008A2BB2" w:rsidRDefault="004916AE" w:rsidP="004916AE">
      <w:pPr>
        <w:rPr>
          <w:lang w:val="en-GB"/>
          <w:rPrChange w:id="387" w:author="Keet, M." w:date="2015-02-14T16:31:00Z">
            <w:rPr/>
          </w:rPrChange>
        </w:rPr>
      </w:pPr>
    </w:p>
    <w:tbl>
      <w:tblPr>
        <w:tblW w:w="0" w:type="auto"/>
        <w:tblInd w:w="-5" w:type="dxa"/>
        <w:tblBorders>
          <w:top w:val="single" w:sz="4" w:space="0" w:color="auto"/>
        </w:tblBorders>
        <w:tblLook w:val="0000" w:firstRow="0" w:lastRow="0" w:firstColumn="0" w:lastColumn="0" w:noHBand="0" w:noVBand="0"/>
      </w:tblPr>
      <w:tblGrid>
        <w:gridCol w:w="2956"/>
        <w:gridCol w:w="1478"/>
        <w:gridCol w:w="1478"/>
        <w:gridCol w:w="2956"/>
      </w:tblGrid>
      <w:tr w:rsidR="004916AE" w:rsidRPr="008A2BB2" w:rsidTr="00BA7C21">
        <w:trPr>
          <w:trHeight w:val="100"/>
        </w:trPr>
        <w:tc>
          <w:tcPr>
            <w:tcW w:w="8868" w:type="dxa"/>
            <w:gridSpan w:val="4"/>
            <w:tcBorders>
              <w:top w:val="single" w:sz="4" w:space="0" w:color="auto"/>
              <w:left w:val="single" w:sz="4" w:space="0" w:color="auto"/>
              <w:bottom w:val="single" w:sz="4" w:space="0" w:color="auto"/>
              <w:right w:val="single" w:sz="4" w:space="0" w:color="auto"/>
            </w:tcBorders>
            <w:shd w:val="clear" w:color="auto" w:fill="C0C0C0"/>
          </w:tcPr>
          <w:p w:rsidR="004916AE" w:rsidRPr="008A2BB2" w:rsidRDefault="004916AE" w:rsidP="00BA7C21">
            <w:pPr>
              <w:tabs>
                <w:tab w:val="center" w:pos="4326"/>
              </w:tabs>
              <w:rPr>
                <w:lang w:val="en-GB"/>
                <w:rPrChange w:id="388" w:author="Keet, M." w:date="2015-02-14T16:31:00Z">
                  <w:rPr/>
                </w:rPrChange>
              </w:rPr>
            </w:pPr>
            <w:r w:rsidRPr="008A2BB2">
              <w:rPr>
                <w:lang w:val="en-GB"/>
                <w:rPrChange w:id="389" w:author="Keet, M." w:date="2015-02-14T16:31:00Z">
                  <w:rPr/>
                </w:rPrChange>
              </w:rPr>
              <w:t>WEEK 4</w:t>
            </w:r>
            <w:r w:rsidRPr="008A2BB2">
              <w:rPr>
                <w:lang w:val="en-GB"/>
                <w:rPrChange w:id="390" w:author="Keet, M." w:date="2015-02-14T16:31:00Z">
                  <w:rPr/>
                </w:rPrChange>
              </w:rPr>
              <w:tab/>
            </w:r>
          </w:p>
        </w:tc>
      </w:tr>
      <w:tr w:rsidR="004916AE" w:rsidRPr="008A2BB2" w:rsidTr="00BA7C21">
        <w:tblPrEx>
          <w:tblBorders>
            <w:left w:val="single" w:sz="4" w:space="0" w:color="auto"/>
            <w:bottom w:val="single" w:sz="4" w:space="0" w:color="auto"/>
            <w:right w:val="single" w:sz="4" w:space="0" w:color="auto"/>
            <w:insideH w:val="single" w:sz="4" w:space="0" w:color="auto"/>
            <w:insideV w:val="single" w:sz="4" w:space="0" w:color="auto"/>
          </w:tblBorders>
        </w:tblPrEx>
        <w:trPr>
          <w:trHeight w:val="523"/>
        </w:trPr>
        <w:tc>
          <w:tcPr>
            <w:tcW w:w="4434" w:type="dxa"/>
            <w:gridSpan w:val="2"/>
            <w:tcBorders>
              <w:top w:val="single" w:sz="4" w:space="0" w:color="auto"/>
            </w:tcBorders>
            <w:shd w:val="clear" w:color="auto" w:fill="F3690B"/>
          </w:tcPr>
          <w:p w:rsidR="004916AE" w:rsidRPr="008A2BB2" w:rsidRDefault="004916AE" w:rsidP="00BA7C21">
            <w:pPr>
              <w:tabs>
                <w:tab w:val="center" w:pos="2109"/>
              </w:tabs>
              <w:rPr>
                <w:lang w:val="en-GB"/>
                <w:rPrChange w:id="391" w:author="Keet, M." w:date="2015-02-14T16:31:00Z">
                  <w:rPr/>
                </w:rPrChange>
              </w:rPr>
            </w:pPr>
            <w:r w:rsidRPr="008A2BB2">
              <w:rPr>
                <w:lang w:val="en-GB"/>
                <w:rPrChange w:id="392" w:author="Keet, M." w:date="2015-02-14T16:31:00Z">
                  <w:rPr/>
                </w:rPrChange>
              </w:rPr>
              <w:t>President</w:t>
            </w:r>
            <w:r w:rsidRPr="008A2BB2">
              <w:rPr>
                <w:lang w:val="en-GB"/>
                <w:rPrChange w:id="393" w:author="Keet, M." w:date="2015-02-14T16:31:00Z">
                  <w:rPr/>
                </w:rPrChange>
              </w:rPr>
              <w:tab/>
            </w:r>
          </w:p>
        </w:tc>
        <w:tc>
          <w:tcPr>
            <w:tcW w:w="4434" w:type="dxa"/>
            <w:gridSpan w:val="2"/>
            <w:tcBorders>
              <w:top w:val="single" w:sz="4" w:space="0" w:color="auto"/>
            </w:tcBorders>
            <w:shd w:val="clear" w:color="auto" w:fill="FFCC66"/>
          </w:tcPr>
          <w:p w:rsidR="004916AE" w:rsidRPr="008A2BB2" w:rsidRDefault="004916AE" w:rsidP="00BA7C21">
            <w:pPr>
              <w:rPr>
                <w:lang w:val="en-GB"/>
                <w:rPrChange w:id="394" w:author="Keet, M." w:date="2015-02-14T16:31:00Z">
                  <w:rPr/>
                </w:rPrChange>
              </w:rPr>
            </w:pPr>
            <w:r w:rsidRPr="008A2BB2">
              <w:rPr>
                <w:lang w:val="en-GB"/>
                <w:rPrChange w:id="395" w:author="Keet, M." w:date="2015-02-14T16:31:00Z">
                  <w:rPr/>
                </w:rPrChange>
              </w:rPr>
              <w:t>Keet M. (Maarten)</w:t>
            </w:r>
          </w:p>
        </w:tc>
      </w:tr>
      <w:tr w:rsidR="004916AE" w:rsidRPr="008A2BB2" w:rsidTr="00BA7C21">
        <w:tblPrEx>
          <w:tblBorders>
            <w:left w:val="single" w:sz="4" w:space="0" w:color="auto"/>
            <w:bottom w:val="single" w:sz="4" w:space="0" w:color="auto"/>
            <w:right w:val="single" w:sz="4" w:space="0" w:color="auto"/>
            <w:insideH w:val="single" w:sz="4" w:space="0" w:color="auto"/>
            <w:insideV w:val="single" w:sz="4" w:space="0" w:color="auto"/>
          </w:tblBorders>
        </w:tblPrEx>
        <w:trPr>
          <w:trHeight w:val="523"/>
        </w:trPr>
        <w:tc>
          <w:tcPr>
            <w:tcW w:w="4434" w:type="dxa"/>
            <w:gridSpan w:val="2"/>
            <w:shd w:val="clear" w:color="auto" w:fill="FFCC66"/>
          </w:tcPr>
          <w:p w:rsidR="004916AE" w:rsidRPr="008A2BB2" w:rsidRDefault="004916AE" w:rsidP="00BA7C21">
            <w:pPr>
              <w:rPr>
                <w:lang w:val="en-GB"/>
                <w:rPrChange w:id="396" w:author="Keet, M." w:date="2015-02-14T16:31:00Z">
                  <w:rPr/>
                </w:rPrChange>
              </w:rPr>
            </w:pPr>
            <w:r w:rsidRPr="008A2BB2">
              <w:rPr>
                <w:lang w:val="en-GB"/>
                <w:rPrChange w:id="397" w:author="Keet, M." w:date="2015-02-14T16:31:00Z">
                  <w:rPr/>
                </w:rPrChange>
              </w:rPr>
              <w:t>Secretary</w:t>
            </w:r>
          </w:p>
        </w:tc>
        <w:tc>
          <w:tcPr>
            <w:tcW w:w="4434" w:type="dxa"/>
            <w:gridSpan w:val="2"/>
            <w:shd w:val="clear" w:color="auto" w:fill="F3690B"/>
          </w:tcPr>
          <w:p w:rsidR="004916AE" w:rsidRPr="008A2BB2" w:rsidRDefault="004916AE" w:rsidP="00BA7C21">
            <w:pPr>
              <w:rPr>
                <w:lang w:val="en-GB"/>
                <w:rPrChange w:id="398" w:author="Keet, M." w:date="2015-02-14T16:31:00Z">
                  <w:rPr/>
                </w:rPrChange>
              </w:rPr>
            </w:pPr>
            <w:r w:rsidRPr="008A2BB2">
              <w:rPr>
                <w:sz w:val="20"/>
                <w:szCs w:val="20"/>
                <w:lang w:val="en-GB"/>
                <w:rPrChange w:id="399" w:author="Keet, M." w:date="2015-02-14T16:31:00Z">
                  <w:rPr>
                    <w:sz w:val="20"/>
                    <w:szCs w:val="20"/>
                  </w:rPr>
                </w:rPrChange>
              </w:rPr>
              <w:t>Petrescu T. (Tudor)</w:t>
            </w:r>
          </w:p>
        </w:tc>
      </w:tr>
      <w:tr w:rsidR="004916AE" w:rsidRPr="008A2BB2" w:rsidTr="00BA7C21">
        <w:tblPrEx>
          <w:tblBorders>
            <w:left w:val="single" w:sz="4" w:space="0" w:color="auto"/>
            <w:bottom w:val="single" w:sz="4" w:space="0" w:color="auto"/>
            <w:right w:val="single" w:sz="4" w:space="0" w:color="auto"/>
            <w:insideH w:val="single" w:sz="4" w:space="0" w:color="auto"/>
            <w:insideV w:val="single" w:sz="4" w:space="0" w:color="auto"/>
          </w:tblBorders>
        </w:tblPrEx>
        <w:trPr>
          <w:trHeight w:val="523"/>
        </w:trPr>
        <w:tc>
          <w:tcPr>
            <w:tcW w:w="4434" w:type="dxa"/>
            <w:gridSpan w:val="2"/>
            <w:shd w:val="clear" w:color="auto" w:fill="F3690B"/>
          </w:tcPr>
          <w:p w:rsidR="004916AE" w:rsidRPr="008A2BB2" w:rsidRDefault="004916AE" w:rsidP="00BA7C21">
            <w:pPr>
              <w:rPr>
                <w:lang w:val="en-GB"/>
                <w:rPrChange w:id="400" w:author="Keet, M." w:date="2015-02-14T16:31:00Z">
                  <w:rPr/>
                </w:rPrChange>
              </w:rPr>
            </w:pPr>
            <w:r w:rsidRPr="008A2BB2">
              <w:rPr>
                <w:lang w:val="en-GB"/>
                <w:rPrChange w:id="401" w:author="Keet, M." w:date="2015-02-14T16:31:00Z">
                  <w:rPr/>
                </w:rPrChange>
              </w:rPr>
              <w:t xml:space="preserve">Quality </w:t>
            </w:r>
            <w:del w:id="402" w:author="Keet, M." w:date="2015-02-14T16:50:00Z">
              <w:r w:rsidRPr="008A2BB2" w:rsidDel="009F3598">
                <w:rPr>
                  <w:lang w:val="en-GB"/>
                  <w:rPrChange w:id="403" w:author="Keet, M." w:date="2015-02-14T16:31:00Z">
                    <w:rPr/>
                  </w:rPrChange>
                </w:rPr>
                <w:delText>Insurance</w:delText>
              </w:r>
            </w:del>
            <w:ins w:id="404" w:author="Keet, M." w:date="2015-02-14T16:50:00Z">
              <w:r w:rsidR="009F3598">
                <w:rPr>
                  <w:lang w:val="en-GB"/>
                </w:rPr>
                <w:t>Assurance</w:t>
              </w:r>
            </w:ins>
            <w:r w:rsidRPr="008A2BB2">
              <w:rPr>
                <w:lang w:val="en-GB"/>
                <w:rPrChange w:id="405" w:author="Keet, M." w:date="2015-02-14T16:31:00Z">
                  <w:rPr/>
                </w:rPrChange>
              </w:rPr>
              <w:t xml:space="preserve"> Manager</w:t>
            </w:r>
          </w:p>
        </w:tc>
        <w:tc>
          <w:tcPr>
            <w:tcW w:w="4434" w:type="dxa"/>
            <w:gridSpan w:val="2"/>
            <w:shd w:val="clear" w:color="auto" w:fill="FFCC66"/>
          </w:tcPr>
          <w:p w:rsidR="004916AE" w:rsidRPr="008A2BB2" w:rsidRDefault="004916AE" w:rsidP="00BA7C21">
            <w:pPr>
              <w:rPr>
                <w:lang w:val="en-GB"/>
                <w:rPrChange w:id="406" w:author="Keet, M." w:date="2015-02-14T16:31:00Z">
                  <w:rPr/>
                </w:rPrChange>
              </w:rPr>
            </w:pPr>
            <w:r w:rsidRPr="008A2BB2">
              <w:rPr>
                <w:lang w:val="en-GB"/>
                <w:rPrChange w:id="407" w:author="Keet, M." w:date="2015-02-14T16:31:00Z">
                  <w:rPr/>
                </w:rPrChange>
              </w:rPr>
              <w:t>Phung D.T. (Dat)</w:t>
            </w:r>
          </w:p>
        </w:tc>
      </w:tr>
      <w:tr w:rsidR="004916AE" w:rsidRPr="008A2BB2" w:rsidTr="00BA7C21">
        <w:tblPrEx>
          <w:tblBorders>
            <w:left w:val="single" w:sz="4" w:space="0" w:color="auto"/>
            <w:bottom w:val="single" w:sz="4" w:space="0" w:color="auto"/>
            <w:right w:val="single" w:sz="4" w:space="0" w:color="auto"/>
            <w:insideH w:val="single" w:sz="4" w:space="0" w:color="auto"/>
            <w:insideV w:val="single" w:sz="4" w:space="0" w:color="auto"/>
          </w:tblBorders>
        </w:tblPrEx>
        <w:trPr>
          <w:trHeight w:val="523"/>
        </w:trPr>
        <w:tc>
          <w:tcPr>
            <w:tcW w:w="4434" w:type="dxa"/>
            <w:gridSpan w:val="2"/>
            <w:shd w:val="clear" w:color="auto" w:fill="FFCC66"/>
          </w:tcPr>
          <w:p w:rsidR="004916AE" w:rsidRPr="008A2BB2" w:rsidRDefault="004916AE" w:rsidP="00BA7C21">
            <w:pPr>
              <w:rPr>
                <w:lang w:val="en-GB"/>
                <w:rPrChange w:id="408" w:author="Keet, M." w:date="2015-02-14T16:31:00Z">
                  <w:rPr/>
                </w:rPrChange>
              </w:rPr>
            </w:pPr>
            <w:r w:rsidRPr="008A2BB2">
              <w:rPr>
                <w:lang w:val="en-GB"/>
                <w:rPrChange w:id="409" w:author="Keet, M." w:date="2015-02-14T16:31:00Z">
                  <w:rPr/>
                </w:rPrChange>
              </w:rPr>
              <w:t>Material Manager</w:t>
            </w:r>
          </w:p>
        </w:tc>
        <w:tc>
          <w:tcPr>
            <w:tcW w:w="4434" w:type="dxa"/>
            <w:gridSpan w:val="2"/>
            <w:shd w:val="clear" w:color="auto" w:fill="F3690B"/>
          </w:tcPr>
          <w:p w:rsidR="004916AE" w:rsidRPr="008A2BB2" w:rsidRDefault="004916AE" w:rsidP="00BA7C21">
            <w:pPr>
              <w:rPr>
                <w:lang w:val="en-GB"/>
                <w:rPrChange w:id="410" w:author="Keet, M." w:date="2015-02-14T16:31:00Z">
                  <w:rPr/>
                </w:rPrChange>
              </w:rPr>
            </w:pPr>
            <w:r w:rsidRPr="008A2BB2">
              <w:rPr>
                <w:lang w:val="en-GB"/>
                <w:rPrChange w:id="411" w:author="Keet, M." w:date="2015-02-14T16:31:00Z">
                  <w:rPr/>
                </w:rPrChange>
              </w:rPr>
              <w:t>Keet M. (Maarten)</w:t>
            </w:r>
          </w:p>
        </w:tc>
      </w:tr>
      <w:tr w:rsidR="004916AE" w:rsidRPr="008A2BB2" w:rsidTr="00BA7C21">
        <w:tblPrEx>
          <w:tblBorders>
            <w:left w:val="single" w:sz="4" w:space="0" w:color="auto"/>
            <w:bottom w:val="single" w:sz="4" w:space="0" w:color="auto"/>
            <w:right w:val="single" w:sz="4" w:space="0" w:color="auto"/>
            <w:insideH w:val="single" w:sz="4" w:space="0" w:color="auto"/>
            <w:insideV w:val="single" w:sz="4" w:space="0" w:color="auto"/>
          </w:tblBorders>
        </w:tblPrEx>
        <w:trPr>
          <w:trHeight w:val="523"/>
        </w:trPr>
        <w:tc>
          <w:tcPr>
            <w:tcW w:w="2956" w:type="dxa"/>
            <w:shd w:val="clear" w:color="auto" w:fill="BDD6EE" w:themeFill="accent1" w:themeFillTint="66"/>
          </w:tcPr>
          <w:p w:rsidR="004916AE" w:rsidRPr="008A2BB2" w:rsidRDefault="004916AE" w:rsidP="00BA7C21">
            <w:pPr>
              <w:rPr>
                <w:lang w:val="en-GB"/>
                <w:rPrChange w:id="412" w:author="Keet, M." w:date="2015-02-14T16:31:00Z">
                  <w:rPr/>
                </w:rPrChange>
              </w:rPr>
            </w:pPr>
            <w:r w:rsidRPr="008A2BB2">
              <w:rPr>
                <w:lang w:val="en-GB"/>
                <w:rPrChange w:id="413" w:author="Keet, M." w:date="2015-02-14T16:31:00Z">
                  <w:rPr/>
                </w:rPrChange>
              </w:rPr>
              <w:t>Document(s)</w:t>
            </w:r>
          </w:p>
        </w:tc>
        <w:tc>
          <w:tcPr>
            <w:tcW w:w="2956" w:type="dxa"/>
            <w:gridSpan w:val="2"/>
            <w:shd w:val="clear" w:color="auto" w:fill="DEEAF6" w:themeFill="accent1" w:themeFillTint="33"/>
          </w:tcPr>
          <w:p w:rsidR="004916AE" w:rsidRPr="008A2BB2" w:rsidRDefault="004916AE" w:rsidP="00BA7C21">
            <w:pPr>
              <w:rPr>
                <w:lang w:val="en-GB"/>
                <w:rPrChange w:id="414" w:author="Keet, M." w:date="2015-02-14T16:31:00Z">
                  <w:rPr/>
                </w:rPrChange>
              </w:rPr>
            </w:pPr>
            <w:r w:rsidRPr="008A2BB2">
              <w:rPr>
                <w:lang w:val="en-GB"/>
                <w:rPrChange w:id="415" w:author="Keet, M." w:date="2015-02-14T16:31:00Z">
                  <w:rPr/>
                </w:rPrChange>
              </w:rPr>
              <w:t>Members Assigned</w:t>
            </w:r>
          </w:p>
        </w:tc>
        <w:tc>
          <w:tcPr>
            <w:tcW w:w="2956" w:type="dxa"/>
            <w:shd w:val="clear" w:color="auto" w:fill="BDD6EE" w:themeFill="accent1" w:themeFillTint="66"/>
          </w:tcPr>
          <w:p w:rsidR="004916AE" w:rsidRPr="008A2BB2" w:rsidRDefault="004916AE" w:rsidP="00BA7C21">
            <w:pPr>
              <w:rPr>
                <w:lang w:val="en-GB"/>
                <w:rPrChange w:id="416" w:author="Keet, M." w:date="2015-02-14T16:31:00Z">
                  <w:rPr/>
                </w:rPrChange>
              </w:rPr>
            </w:pPr>
            <w:r w:rsidRPr="008A2BB2">
              <w:rPr>
                <w:lang w:val="en-GB"/>
                <w:rPrChange w:id="417" w:author="Keet, M." w:date="2015-02-14T16:31:00Z">
                  <w:rPr/>
                </w:rPrChange>
              </w:rPr>
              <w:t>Responsible</w:t>
            </w:r>
          </w:p>
        </w:tc>
      </w:tr>
      <w:tr w:rsidR="004916AE" w:rsidRPr="008A2BB2" w:rsidTr="00BA7C21">
        <w:tblPrEx>
          <w:tblBorders>
            <w:left w:val="single" w:sz="4" w:space="0" w:color="auto"/>
            <w:bottom w:val="single" w:sz="4" w:space="0" w:color="auto"/>
            <w:right w:val="single" w:sz="4" w:space="0" w:color="auto"/>
            <w:insideH w:val="single" w:sz="4" w:space="0" w:color="auto"/>
            <w:insideV w:val="single" w:sz="4" w:space="0" w:color="auto"/>
          </w:tblBorders>
        </w:tblPrEx>
        <w:trPr>
          <w:trHeight w:val="523"/>
        </w:trPr>
        <w:tc>
          <w:tcPr>
            <w:tcW w:w="2956" w:type="dxa"/>
            <w:shd w:val="clear" w:color="auto" w:fill="DEEAF6" w:themeFill="accent1" w:themeFillTint="33"/>
          </w:tcPr>
          <w:p w:rsidR="004916AE" w:rsidRPr="008A2BB2" w:rsidRDefault="004916AE" w:rsidP="00BA7C21">
            <w:pPr>
              <w:rPr>
                <w:lang w:val="en-GB"/>
                <w:rPrChange w:id="418" w:author="Keet, M." w:date="2015-02-14T16:31:00Z">
                  <w:rPr/>
                </w:rPrChange>
              </w:rPr>
            </w:pPr>
            <w:r w:rsidRPr="008A2BB2">
              <w:rPr>
                <w:lang w:val="en-GB"/>
                <w:rPrChange w:id="419" w:author="Keet, M." w:date="2015-02-14T16:31:00Z">
                  <w:rPr/>
                </w:rPrChange>
              </w:rPr>
              <w:t>Software Specification</w:t>
            </w:r>
          </w:p>
        </w:tc>
        <w:tc>
          <w:tcPr>
            <w:tcW w:w="2956" w:type="dxa"/>
            <w:gridSpan w:val="2"/>
            <w:shd w:val="clear" w:color="auto" w:fill="BDD6EE" w:themeFill="accent1" w:themeFillTint="66"/>
          </w:tcPr>
          <w:p w:rsidR="004916AE" w:rsidRPr="008A2BB2" w:rsidRDefault="004916AE" w:rsidP="00BA7C21">
            <w:pPr>
              <w:rPr>
                <w:sz w:val="20"/>
                <w:szCs w:val="20"/>
                <w:lang w:val="en-GB"/>
                <w:rPrChange w:id="420" w:author="Keet, M." w:date="2015-02-14T16:31:00Z">
                  <w:rPr>
                    <w:sz w:val="20"/>
                    <w:szCs w:val="20"/>
                    <w:lang w:val="en-GB"/>
                  </w:rPr>
                </w:rPrChange>
              </w:rPr>
            </w:pPr>
            <w:r w:rsidRPr="009F3598">
              <w:rPr>
                <w:sz w:val="20"/>
                <w:szCs w:val="20"/>
                <w:lang w:val="en-GB"/>
              </w:rPr>
              <w:t>All members of the group are assigned.</w:t>
            </w:r>
          </w:p>
        </w:tc>
        <w:tc>
          <w:tcPr>
            <w:tcW w:w="2956" w:type="dxa"/>
            <w:shd w:val="clear" w:color="auto" w:fill="DEEAF6" w:themeFill="accent1" w:themeFillTint="33"/>
          </w:tcPr>
          <w:p w:rsidR="004916AE" w:rsidRPr="008A2BB2" w:rsidRDefault="004916AE" w:rsidP="00BA7C21">
            <w:pPr>
              <w:rPr>
                <w:lang w:val="en-GB"/>
                <w:rPrChange w:id="421" w:author="Keet, M." w:date="2015-02-14T16:31:00Z">
                  <w:rPr/>
                </w:rPrChange>
              </w:rPr>
            </w:pPr>
            <w:r w:rsidRPr="008A2BB2">
              <w:rPr>
                <w:lang w:val="en-GB"/>
                <w:rPrChange w:id="422" w:author="Keet, M." w:date="2015-02-14T16:31:00Z">
                  <w:rPr/>
                </w:rPrChange>
              </w:rPr>
              <w:t>-</w:t>
            </w:r>
          </w:p>
        </w:tc>
      </w:tr>
      <w:tr w:rsidR="004916AE" w:rsidRPr="008A2BB2" w:rsidTr="00BA7C21">
        <w:trPr>
          <w:trHeight w:val="100"/>
        </w:trPr>
        <w:tc>
          <w:tcPr>
            <w:tcW w:w="8868" w:type="dxa"/>
            <w:gridSpan w:val="4"/>
          </w:tcPr>
          <w:p w:rsidR="004916AE" w:rsidRPr="008A2BB2" w:rsidRDefault="004916AE" w:rsidP="00BA7C21">
            <w:pPr>
              <w:rPr>
                <w:lang w:val="en-GB"/>
                <w:rPrChange w:id="423" w:author="Keet, M." w:date="2015-02-14T16:31:00Z">
                  <w:rPr/>
                </w:rPrChange>
              </w:rPr>
            </w:pPr>
          </w:p>
        </w:tc>
      </w:tr>
    </w:tbl>
    <w:p w:rsidR="004916AE" w:rsidRPr="008A2BB2" w:rsidRDefault="004916AE" w:rsidP="004916AE">
      <w:pPr>
        <w:rPr>
          <w:lang w:val="en-GB"/>
          <w:rPrChange w:id="424" w:author="Keet, M." w:date="2015-02-14T16:31:00Z">
            <w:rPr/>
          </w:rPrChange>
        </w:rPr>
      </w:pPr>
    </w:p>
    <w:tbl>
      <w:tblPr>
        <w:tblW w:w="0" w:type="auto"/>
        <w:tblInd w:w="-5" w:type="dxa"/>
        <w:tblBorders>
          <w:top w:val="single" w:sz="4" w:space="0" w:color="auto"/>
        </w:tblBorders>
        <w:tblLook w:val="0000" w:firstRow="0" w:lastRow="0" w:firstColumn="0" w:lastColumn="0" w:noHBand="0" w:noVBand="0"/>
      </w:tblPr>
      <w:tblGrid>
        <w:gridCol w:w="2956"/>
        <w:gridCol w:w="1478"/>
        <w:gridCol w:w="1478"/>
        <w:gridCol w:w="2956"/>
      </w:tblGrid>
      <w:tr w:rsidR="004916AE" w:rsidRPr="008A2BB2" w:rsidTr="00BA7C21">
        <w:trPr>
          <w:trHeight w:val="100"/>
        </w:trPr>
        <w:tc>
          <w:tcPr>
            <w:tcW w:w="8868" w:type="dxa"/>
            <w:gridSpan w:val="4"/>
            <w:tcBorders>
              <w:top w:val="single" w:sz="4" w:space="0" w:color="auto"/>
              <w:left w:val="single" w:sz="4" w:space="0" w:color="auto"/>
              <w:bottom w:val="single" w:sz="4" w:space="0" w:color="auto"/>
              <w:right w:val="single" w:sz="4" w:space="0" w:color="auto"/>
            </w:tcBorders>
            <w:shd w:val="clear" w:color="auto" w:fill="C0C0C0"/>
          </w:tcPr>
          <w:p w:rsidR="004916AE" w:rsidRPr="008A2BB2" w:rsidRDefault="004916AE" w:rsidP="00BA7C21">
            <w:pPr>
              <w:tabs>
                <w:tab w:val="center" w:pos="4326"/>
              </w:tabs>
              <w:rPr>
                <w:lang w:val="en-GB"/>
                <w:rPrChange w:id="425" w:author="Keet, M." w:date="2015-02-14T16:31:00Z">
                  <w:rPr/>
                </w:rPrChange>
              </w:rPr>
            </w:pPr>
            <w:r w:rsidRPr="008A2BB2">
              <w:rPr>
                <w:lang w:val="en-GB"/>
                <w:rPrChange w:id="426" w:author="Keet, M." w:date="2015-02-14T16:31:00Z">
                  <w:rPr/>
                </w:rPrChange>
              </w:rPr>
              <w:t>WEEK 5</w:t>
            </w:r>
            <w:r w:rsidRPr="008A2BB2">
              <w:rPr>
                <w:lang w:val="en-GB"/>
                <w:rPrChange w:id="427" w:author="Keet, M." w:date="2015-02-14T16:31:00Z">
                  <w:rPr/>
                </w:rPrChange>
              </w:rPr>
              <w:tab/>
            </w:r>
          </w:p>
        </w:tc>
      </w:tr>
      <w:tr w:rsidR="004916AE" w:rsidRPr="008A2BB2" w:rsidTr="00BA7C21">
        <w:tblPrEx>
          <w:tblBorders>
            <w:left w:val="single" w:sz="4" w:space="0" w:color="auto"/>
            <w:bottom w:val="single" w:sz="4" w:space="0" w:color="auto"/>
            <w:right w:val="single" w:sz="4" w:space="0" w:color="auto"/>
            <w:insideH w:val="single" w:sz="4" w:space="0" w:color="auto"/>
            <w:insideV w:val="single" w:sz="4" w:space="0" w:color="auto"/>
          </w:tblBorders>
        </w:tblPrEx>
        <w:trPr>
          <w:trHeight w:val="523"/>
        </w:trPr>
        <w:tc>
          <w:tcPr>
            <w:tcW w:w="4434" w:type="dxa"/>
            <w:gridSpan w:val="2"/>
            <w:tcBorders>
              <w:top w:val="single" w:sz="4" w:space="0" w:color="auto"/>
            </w:tcBorders>
            <w:shd w:val="clear" w:color="auto" w:fill="F3690B"/>
          </w:tcPr>
          <w:p w:rsidR="004916AE" w:rsidRPr="008A2BB2" w:rsidRDefault="004916AE" w:rsidP="00BA7C21">
            <w:pPr>
              <w:tabs>
                <w:tab w:val="center" w:pos="2109"/>
              </w:tabs>
              <w:rPr>
                <w:lang w:val="en-GB"/>
                <w:rPrChange w:id="428" w:author="Keet, M." w:date="2015-02-14T16:31:00Z">
                  <w:rPr/>
                </w:rPrChange>
              </w:rPr>
            </w:pPr>
            <w:r w:rsidRPr="008A2BB2">
              <w:rPr>
                <w:lang w:val="en-GB"/>
                <w:rPrChange w:id="429" w:author="Keet, M." w:date="2015-02-14T16:31:00Z">
                  <w:rPr/>
                </w:rPrChange>
              </w:rPr>
              <w:t>President</w:t>
            </w:r>
            <w:r w:rsidRPr="008A2BB2">
              <w:rPr>
                <w:lang w:val="en-GB"/>
                <w:rPrChange w:id="430" w:author="Keet, M." w:date="2015-02-14T16:31:00Z">
                  <w:rPr/>
                </w:rPrChange>
              </w:rPr>
              <w:tab/>
            </w:r>
          </w:p>
        </w:tc>
        <w:tc>
          <w:tcPr>
            <w:tcW w:w="4434" w:type="dxa"/>
            <w:gridSpan w:val="2"/>
            <w:tcBorders>
              <w:top w:val="single" w:sz="4" w:space="0" w:color="auto"/>
            </w:tcBorders>
            <w:shd w:val="clear" w:color="auto" w:fill="FFCC66"/>
          </w:tcPr>
          <w:p w:rsidR="004916AE" w:rsidRPr="008A2BB2" w:rsidRDefault="004916AE" w:rsidP="00BA7C21">
            <w:pPr>
              <w:rPr>
                <w:lang w:val="en-GB"/>
                <w:rPrChange w:id="431" w:author="Keet, M." w:date="2015-02-14T16:31:00Z">
                  <w:rPr/>
                </w:rPrChange>
              </w:rPr>
            </w:pPr>
            <w:r w:rsidRPr="008A2BB2">
              <w:rPr>
                <w:sz w:val="20"/>
                <w:szCs w:val="20"/>
                <w:lang w:val="en-GB"/>
                <w:rPrChange w:id="432" w:author="Keet, M." w:date="2015-02-14T16:31:00Z">
                  <w:rPr>
                    <w:sz w:val="20"/>
                    <w:szCs w:val="20"/>
                  </w:rPr>
                </w:rPrChange>
              </w:rPr>
              <w:t>Petrescu T. (Tudor)</w:t>
            </w:r>
          </w:p>
        </w:tc>
      </w:tr>
      <w:tr w:rsidR="004916AE" w:rsidRPr="008A2BB2" w:rsidTr="00BA7C21">
        <w:tblPrEx>
          <w:tblBorders>
            <w:left w:val="single" w:sz="4" w:space="0" w:color="auto"/>
            <w:bottom w:val="single" w:sz="4" w:space="0" w:color="auto"/>
            <w:right w:val="single" w:sz="4" w:space="0" w:color="auto"/>
            <w:insideH w:val="single" w:sz="4" w:space="0" w:color="auto"/>
            <w:insideV w:val="single" w:sz="4" w:space="0" w:color="auto"/>
          </w:tblBorders>
        </w:tblPrEx>
        <w:trPr>
          <w:trHeight w:val="523"/>
        </w:trPr>
        <w:tc>
          <w:tcPr>
            <w:tcW w:w="4434" w:type="dxa"/>
            <w:gridSpan w:val="2"/>
            <w:shd w:val="clear" w:color="auto" w:fill="FFCC66"/>
          </w:tcPr>
          <w:p w:rsidR="004916AE" w:rsidRPr="008A2BB2" w:rsidRDefault="004916AE" w:rsidP="00BA7C21">
            <w:pPr>
              <w:rPr>
                <w:lang w:val="en-GB"/>
                <w:rPrChange w:id="433" w:author="Keet, M." w:date="2015-02-14T16:31:00Z">
                  <w:rPr/>
                </w:rPrChange>
              </w:rPr>
            </w:pPr>
            <w:r w:rsidRPr="008A2BB2">
              <w:rPr>
                <w:lang w:val="en-GB"/>
                <w:rPrChange w:id="434" w:author="Keet, M." w:date="2015-02-14T16:31:00Z">
                  <w:rPr/>
                </w:rPrChange>
              </w:rPr>
              <w:t>Secretary</w:t>
            </w:r>
          </w:p>
        </w:tc>
        <w:tc>
          <w:tcPr>
            <w:tcW w:w="4434" w:type="dxa"/>
            <w:gridSpan w:val="2"/>
            <w:shd w:val="clear" w:color="auto" w:fill="F3690B"/>
          </w:tcPr>
          <w:p w:rsidR="004916AE" w:rsidRPr="008A2BB2" w:rsidRDefault="004916AE" w:rsidP="00BA7C21">
            <w:pPr>
              <w:rPr>
                <w:lang w:val="en-GB"/>
                <w:rPrChange w:id="435" w:author="Keet, M." w:date="2015-02-14T16:31:00Z">
                  <w:rPr/>
                </w:rPrChange>
              </w:rPr>
            </w:pPr>
            <w:r w:rsidRPr="008A2BB2">
              <w:rPr>
                <w:sz w:val="20"/>
                <w:szCs w:val="20"/>
                <w:lang w:val="en-GB"/>
                <w:rPrChange w:id="436" w:author="Keet, M." w:date="2015-02-14T16:31:00Z">
                  <w:rPr>
                    <w:sz w:val="20"/>
                    <w:szCs w:val="20"/>
                  </w:rPr>
                </w:rPrChange>
              </w:rPr>
              <w:t>-</w:t>
            </w:r>
          </w:p>
        </w:tc>
      </w:tr>
      <w:tr w:rsidR="004916AE" w:rsidRPr="008A2BB2" w:rsidTr="00BA7C21">
        <w:tblPrEx>
          <w:tblBorders>
            <w:left w:val="single" w:sz="4" w:space="0" w:color="auto"/>
            <w:bottom w:val="single" w:sz="4" w:space="0" w:color="auto"/>
            <w:right w:val="single" w:sz="4" w:space="0" w:color="auto"/>
            <w:insideH w:val="single" w:sz="4" w:space="0" w:color="auto"/>
            <w:insideV w:val="single" w:sz="4" w:space="0" w:color="auto"/>
          </w:tblBorders>
        </w:tblPrEx>
        <w:trPr>
          <w:trHeight w:val="523"/>
        </w:trPr>
        <w:tc>
          <w:tcPr>
            <w:tcW w:w="4434" w:type="dxa"/>
            <w:gridSpan w:val="2"/>
            <w:shd w:val="clear" w:color="auto" w:fill="F3690B"/>
          </w:tcPr>
          <w:p w:rsidR="004916AE" w:rsidRPr="008A2BB2" w:rsidRDefault="004916AE" w:rsidP="00BA7C21">
            <w:pPr>
              <w:rPr>
                <w:lang w:val="en-GB"/>
                <w:rPrChange w:id="437" w:author="Keet, M." w:date="2015-02-14T16:31:00Z">
                  <w:rPr/>
                </w:rPrChange>
              </w:rPr>
            </w:pPr>
            <w:r w:rsidRPr="008A2BB2">
              <w:rPr>
                <w:lang w:val="en-GB"/>
                <w:rPrChange w:id="438" w:author="Keet, M." w:date="2015-02-14T16:31:00Z">
                  <w:rPr/>
                </w:rPrChange>
              </w:rPr>
              <w:t xml:space="preserve">Quality </w:t>
            </w:r>
            <w:del w:id="439" w:author="Keet, M." w:date="2015-02-14T16:50:00Z">
              <w:r w:rsidRPr="008A2BB2" w:rsidDel="009F3598">
                <w:rPr>
                  <w:lang w:val="en-GB"/>
                  <w:rPrChange w:id="440" w:author="Keet, M." w:date="2015-02-14T16:31:00Z">
                    <w:rPr/>
                  </w:rPrChange>
                </w:rPr>
                <w:delText>Insurance</w:delText>
              </w:r>
            </w:del>
            <w:ins w:id="441" w:author="Keet, M." w:date="2015-02-14T16:50:00Z">
              <w:r w:rsidR="009F3598">
                <w:rPr>
                  <w:lang w:val="en-GB"/>
                </w:rPr>
                <w:t>Assurance</w:t>
              </w:r>
            </w:ins>
            <w:r w:rsidRPr="008A2BB2">
              <w:rPr>
                <w:lang w:val="en-GB"/>
                <w:rPrChange w:id="442" w:author="Keet, M." w:date="2015-02-14T16:31:00Z">
                  <w:rPr/>
                </w:rPrChange>
              </w:rPr>
              <w:t xml:space="preserve"> Manager</w:t>
            </w:r>
          </w:p>
        </w:tc>
        <w:tc>
          <w:tcPr>
            <w:tcW w:w="4434" w:type="dxa"/>
            <w:gridSpan w:val="2"/>
            <w:shd w:val="clear" w:color="auto" w:fill="FFCC66"/>
          </w:tcPr>
          <w:p w:rsidR="004916AE" w:rsidRPr="008A2BB2" w:rsidRDefault="004916AE" w:rsidP="00BA7C21">
            <w:pPr>
              <w:rPr>
                <w:lang w:val="en-GB"/>
                <w:rPrChange w:id="443" w:author="Keet, M." w:date="2015-02-14T16:31:00Z">
                  <w:rPr/>
                </w:rPrChange>
              </w:rPr>
            </w:pPr>
            <w:r w:rsidRPr="008A2BB2">
              <w:rPr>
                <w:lang w:val="en-GB"/>
                <w:rPrChange w:id="444" w:author="Keet, M." w:date="2015-02-14T16:31:00Z">
                  <w:rPr/>
                </w:rPrChange>
              </w:rPr>
              <w:t>Phung D.T. (Dat)</w:t>
            </w:r>
          </w:p>
        </w:tc>
      </w:tr>
      <w:tr w:rsidR="004916AE" w:rsidRPr="008A2BB2" w:rsidTr="00BA7C21">
        <w:tblPrEx>
          <w:tblBorders>
            <w:left w:val="single" w:sz="4" w:space="0" w:color="auto"/>
            <w:bottom w:val="single" w:sz="4" w:space="0" w:color="auto"/>
            <w:right w:val="single" w:sz="4" w:space="0" w:color="auto"/>
            <w:insideH w:val="single" w:sz="4" w:space="0" w:color="auto"/>
            <w:insideV w:val="single" w:sz="4" w:space="0" w:color="auto"/>
          </w:tblBorders>
        </w:tblPrEx>
        <w:trPr>
          <w:trHeight w:val="523"/>
        </w:trPr>
        <w:tc>
          <w:tcPr>
            <w:tcW w:w="4434" w:type="dxa"/>
            <w:gridSpan w:val="2"/>
            <w:shd w:val="clear" w:color="auto" w:fill="FFCC66"/>
          </w:tcPr>
          <w:p w:rsidR="004916AE" w:rsidRPr="008A2BB2" w:rsidRDefault="004916AE" w:rsidP="00BA7C21">
            <w:pPr>
              <w:rPr>
                <w:lang w:val="en-GB"/>
                <w:rPrChange w:id="445" w:author="Keet, M." w:date="2015-02-14T16:31:00Z">
                  <w:rPr/>
                </w:rPrChange>
              </w:rPr>
            </w:pPr>
            <w:r w:rsidRPr="008A2BB2">
              <w:rPr>
                <w:lang w:val="en-GB"/>
                <w:rPrChange w:id="446" w:author="Keet, M." w:date="2015-02-14T16:31:00Z">
                  <w:rPr/>
                </w:rPrChange>
              </w:rPr>
              <w:t>Material Manager</w:t>
            </w:r>
          </w:p>
        </w:tc>
        <w:tc>
          <w:tcPr>
            <w:tcW w:w="4434" w:type="dxa"/>
            <w:gridSpan w:val="2"/>
            <w:shd w:val="clear" w:color="auto" w:fill="F3690B"/>
          </w:tcPr>
          <w:p w:rsidR="004916AE" w:rsidRPr="008A2BB2" w:rsidRDefault="004916AE" w:rsidP="00BA7C21">
            <w:pPr>
              <w:rPr>
                <w:lang w:val="en-GB"/>
                <w:rPrChange w:id="447" w:author="Keet, M." w:date="2015-02-14T16:31:00Z">
                  <w:rPr/>
                </w:rPrChange>
              </w:rPr>
            </w:pPr>
            <w:r w:rsidRPr="008A2BB2">
              <w:rPr>
                <w:lang w:val="en-GB"/>
                <w:rPrChange w:id="448" w:author="Keet, M." w:date="2015-02-14T16:31:00Z">
                  <w:rPr/>
                </w:rPrChange>
              </w:rPr>
              <w:t>Keet M. (Maarten)</w:t>
            </w:r>
          </w:p>
        </w:tc>
      </w:tr>
      <w:tr w:rsidR="004916AE" w:rsidRPr="008A2BB2" w:rsidTr="00BA7C21">
        <w:tblPrEx>
          <w:tblBorders>
            <w:left w:val="single" w:sz="4" w:space="0" w:color="auto"/>
            <w:bottom w:val="single" w:sz="4" w:space="0" w:color="auto"/>
            <w:right w:val="single" w:sz="4" w:space="0" w:color="auto"/>
            <w:insideH w:val="single" w:sz="4" w:space="0" w:color="auto"/>
            <w:insideV w:val="single" w:sz="4" w:space="0" w:color="auto"/>
          </w:tblBorders>
        </w:tblPrEx>
        <w:trPr>
          <w:trHeight w:val="523"/>
        </w:trPr>
        <w:tc>
          <w:tcPr>
            <w:tcW w:w="2956" w:type="dxa"/>
            <w:tcBorders>
              <w:bottom w:val="single" w:sz="4" w:space="0" w:color="auto"/>
            </w:tcBorders>
            <w:shd w:val="clear" w:color="auto" w:fill="BDD6EE" w:themeFill="accent1" w:themeFillTint="66"/>
          </w:tcPr>
          <w:p w:rsidR="004916AE" w:rsidRPr="008A2BB2" w:rsidRDefault="004916AE" w:rsidP="00BA7C21">
            <w:pPr>
              <w:rPr>
                <w:lang w:val="en-GB"/>
                <w:rPrChange w:id="449" w:author="Keet, M." w:date="2015-02-14T16:31:00Z">
                  <w:rPr/>
                </w:rPrChange>
              </w:rPr>
            </w:pPr>
            <w:r w:rsidRPr="008A2BB2">
              <w:rPr>
                <w:lang w:val="en-GB"/>
                <w:rPrChange w:id="450" w:author="Keet, M." w:date="2015-02-14T16:31:00Z">
                  <w:rPr/>
                </w:rPrChange>
              </w:rPr>
              <w:t>Document(s)</w:t>
            </w:r>
          </w:p>
        </w:tc>
        <w:tc>
          <w:tcPr>
            <w:tcW w:w="2956" w:type="dxa"/>
            <w:gridSpan w:val="2"/>
            <w:tcBorders>
              <w:bottom w:val="single" w:sz="4" w:space="0" w:color="auto"/>
            </w:tcBorders>
            <w:shd w:val="clear" w:color="auto" w:fill="DEEAF6" w:themeFill="accent1" w:themeFillTint="33"/>
          </w:tcPr>
          <w:p w:rsidR="004916AE" w:rsidRPr="008A2BB2" w:rsidRDefault="004916AE" w:rsidP="00BA7C21">
            <w:pPr>
              <w:rPr>
                <w:lang w:val="en-GB"/>
                <w:rPrChange w:id="451" w:author="Keet, M." w:date="2015-02-14T16:31:00Z">
                  <w:rPr/>
                </w:rPrChange>
              </w:rPr>
            </w:pPr>
            <w:r w:rsidRPr="008A2BB2">
              <w:rPr>
                <w:lang w:val="en-GB"/>
                <w:rPrChange w:id="452" w:author="Keet, M." w:date="2015-02-14T16:31:00Z">
                  <w:rPr/>
                </w:rPrChange>
              </w:rPr>
              <w:t>Members Assigned</w:t>
            </w:r>
          </w:p>
        </w:tc>
        <w:tc>
          <w:tcPr>
            <w:tcW w:w="2956" w:type="dxa"/>
            <w:tcBorders>
              <w:bottom w:val="single" w:sz="4" w:space="0" w:color="auto"/>
            </w:tcBorders>
            <w:shd w:val="clear" w:color="auto" w:fill="BDD6EE" w:themeFill="accent1" w:themeFillTint="66"/>
          </w:tcPr>
          <w:p w:rsidR="004916AE" w:rsidRPr="008A2BB2" w:rsidRDefault="004916AE" w:rsidP="00BA7C21">
            <w:pPr>
              <w:rPr>
                <w:lang w:val="en-GB"/>
                <w:rPrChange w:id="453" w:author="Keet, M." w:date="2015-02-14T16:31:00Z">
                  <w:rPr/>
                </w:rPrChange>
              </w:rPr>
            </w:pPr>
            <w:r w:rsidRPr="008A2BB2">
              <w:rPr>
                <w:lang w:val="en-GB"/>
                <w:rPrChange w:id="454" w:author="Keet, M." w:date="2015-02-14T16:31:00Z">
                  <w:rPr/>
                </w:rPrChange>
              </w:rPr>
              <w:t>Responsible</w:t>
            </w:r>
          </w:p>
        </w:tc>
      </w:tr>
      <w:tr w:rsidR="004916AE" w:rsidRPr="008A2BB2" w:rsidTr="00BA7C21">
        <w:tblPrEx>
          <w:tblBorders>
            <w:left w:val="single" w:sz="4" w:space="0" w:color="auto"/>
            <w:bottom w:val="single" w:sz="4" w:space="0" w:color="auto"/>
            <w:right w:val="single" w:sz="4" w:space="0" w:color="auto"/>
            <w:insideH w:val="single" w:sz="4" w:space="0" w:color="auto"/>
            <w:insideV w:val="single" w:sz="4" w:space="0" w:color="auto"/>
          </w:tblBorders>
        </w:tblPrEx>
        <w:trPr>
          <w:trHeight w:val="523"/>
        </w:trPr>
        <w:tc>
          <w:tcPr>
            <w:tcW w:w="2956" w:type="dxa"/>
            <w:tcBorders>
              <w:bottom w:val="single" w:sz="4" w:space="0" w:color="auto"/>
            </w:tcBorders>
            <w:shd w:val="clear" w:color="auto" w:fill="DEEAF6" w:themeFill="accent1" w:themeFillTint="33"/>
          </w:tcPr>
          <w:p w:rsidR="004916AE" w:rsidRPr="008A2BB2" w:rsidRDefault="004916AE" w:rsidP="00BA7C21">
            <w:pPr>
              <w:rPr>
                <w:lang w:val="en-GB"/>
                <w:rPrChange w:id="455" w:author="Keet, M." w:date="2015-02-14T16:31:00Z">
                  <w:rPr/>
                </w:rPrChange>
              </w:rPr>
            </w:pPr>
            <w:r w:rsidRPr="008A2BB2">
              <w:rPr>
                <w:lang w:val="en-GB"/>
                <w:rPrChange w:id="456" w:author="Keet, M." w:date="2015-02-14T16:31:00Z">
                  <w:rPr/>
                </w:rPrChange>
              </w:rPr>
              <w:t>Software Design</w:t>
            </w:r>
          </w:p>
        </w:tc>
        <w:tc>
          <w:tcPr>
            <w:tcW w:w="2956" w:type="dxa"/>
            <w:gridSpan w:val="2"/>
            <w:tcBorders>
              <w:bottom w:val="single" w:sz="4" w:space="0" w:color="auto"/>
            </w:tcBorders>
            <w:shd w:val="clear" w:color="auto" w:fill="BDD6EE" w:themeFill="accent1" w:themeFillTint="66"/>
          </w:tcPr>
          <w:p w:rsidR="004916AE" w:rsidRPr="008A2BB2" w:rsidRDefault="004916AE" w:rsidP="00BA7C21">
            <w:pPr>
              <w:rPr>
                <w:sz w:val="20"/>
                <w:szCs w:val="20"/>
                <w:lang w:val="en-GB"/>
                <w:rPrChange w:id="457" w:author="Keet, M." w:date="2015-02-14T16:31:00Z">
                  <w:rPr>
                    <w:sz w:val="20"/>
                    <w:szCs w:val="20"/>
                    <w:lang w:val="en-GB"/>
                  </w:rPr>
                </w:rPrChange>
              </w:rPr>
            </w:pPr>
            <w:r w:rsidRPr="009F3598">
              <w:rPr>
                <w:sz w:val="20"/>
                <w:szCs w:val="20"/>
                <w:lang w:val="en-GB"/>
              </w:rPr>
              <w:t>All members of the group are assigned.</w:t>
            </w:r>
          </w:p>
        </w:tc>
        <w:tc>
          <w:tcPr>
            <w:tcW w:w="2956" w:type="dxa"/>
            <w:tcBorders>
              <w:bottom w:val="single" w:sz="4" w:space="0" w:color="auto"/>
            </w:tcBorders>
            <w:shd w:val="clear" w:color="auto" w:fill="DEEAF6" w:themeFill="accent1" w:themeFillTint="33"/>
          </w:tcPr>
          <w:p w:rsidR="004916AE" w:rsidRPr="008A2BB2" w:rsidRDefault="004916AE" w:rsidP="00BA7C21">
            <w:pPr>
              <w:rPr>
                <w:lang w:val="en-GB"/>
                <w:rPrChange w:id="458" w:author="Keet, M." w:date="2015-02-14T16:31:00Z">
                  <w:rPr/>
                </w:rPrChange>
              </w:rPr>
            </w:pPr>
            <w:r w:rsidRPr="008A2BB2">
              <w:rPr>
                <w:lang w:val="en-GB"/>
                <w:rPrChange w:id="459" w:author="Keet, M." w:date="2015-02-14T16:31:00Z">
                  <w:rPr/>
                </w:rPrChange>
              </w:rPr>
              <w:t>-</w:t>
            </w:r>
          </w:p>
        </w:tc>
      </w:tr>
      <w:tr w:rsidR="004916AE" w:rsidRPr="008A2BB2" w:rsidTr="00BA7C21">
        <w:trPr>
          <w:trHeight w:val="100"/>
        </w:trPr>
        <w:tc>
          <w:tcPr>
            <w:tcW w:w="8868" w:type="dxa"/>
            <w:gridSpan w:val="4"/>
            <w:tcBorders>
              <w:top w:val="nil"/>
            </w:tcBorders>
          </w:tcPr>
          <w:p w:rsidR="004916AE" w:rsidRPr="008A2BB2" w:rsidRDefault="004916AE" w:rsidP="00BA7C21">
            <w:pPr>
              <w:rPr>
                <w:lang w:val="en-GB"/>
                <w:rPrChange w:id="460" w:author="Keet, M." w:date="2015-02-14T16:31:00Z">
                  <w:rPr/>
                </w:rPrChange>
              </w:rPr>
            </w:pPr>
          </w:p>
        </w:tc>
      </w:tr>
    </w:tbl>
    <w:p w:rsidR="004916AE" w:rsidRPr="008A2BB2" w:rsidRDefault="004916AE" w:rsidP="004916AE">
      <w:pPr>
        <w:rPr>
          <w:lang w:val="en-GB"/>
          <w:rPrChange w:id="461" w:author="Keet, M." w:date="2015-02-14T16:31:00Z">
            <w:rPr/>
          </w:rPrChange>
        </w:rPr>
      </w:pPr>
    </w:p>
    <w:tbl>
      <w:tblPr>
        <w:tblW w:w="0" w:type="auto"/>
        <w:tblInd w:w="-5" w:type="dxa"/>
        <w:tblBorders>
          <w:top w:val="single" w:sz="4" w:space="0" w:color="auto"/>
        </w:tblBorders>
        <w:tblLook w:val="0000" w:firstRow="0" w:lastRow="0" w:firstColumn="0" w:lastColumn="0" w:noHBand="0" w:noVBand="0"/>
      </w:tblPr>
      <w:tblGrid>
        <w:gridCol w:w="2956"/>
        <w:gridCol w:w="1478"/>
        <w:gridCol w:w="1478"/>
        <w:gridCol w:w="2956"/>
      </w:tblGrid>
      <w:tr w:rsidR="004916AE" w:rsidRPr="008A2BB2" w:rsidTr="00BA7C21">
        <w:trPr>
          <w:trHeight w:val="100"/>
        </w:trPr>
        <w:tc>
          <w:tcPr>
            <w:tcW w:w="8868" w:type="dxa"/>
            <w:gridSpan w:val="4"/>
            <w:tcBorders>
              <w:top w:val="single" w:sz="4" w:space="0" w:color="auto"/>
              <w:left w:val="single" w:sz="4" w:space="0" w:color="auto"/>
              <w:bottom w:val="single" w:sz="4" w:space="0" w:color="auto"/>
              <w:right w:val="single" w:sz="4" w:space="0" w:color="auto"/>
            </w:tcBorders>
            <w:shd w:val="clear" w:color="auto" w:fill="C0C0C0"/>
          </w:tcPr>
          <w:p w:rsidR="004916AE" w:rsidRPr="008A2BB2" w:rsidRDefault="004916AE" w:rsidP="00BA7C21">
            <w:pPr>
              <w:tabs>
                <w:tab w:val="center" w:pos="4326"/>
              </w:tabs>
              <w:rPr>
                <w:lang w:val="en-GB"/>
                <w:rPrChange w:id="462" w:author="Keet, M." w:date="2015-02-14T16:31:00Z">
                  <w:rPr/>
                </w:rPrChange>
              </w:rPr>
            </w:pPr>
            <w:r w:rsidRPr="008A2BB2">
              <w:rPr>
                <w:lang w:val="en-GB"/>
                <w:rPrChange w:id="463" w:author="Keet, M." w:date="2015-02-14T16:31:00Z">
                  <w:rPr/>
                </w:rPrChange>
              </w:rPr>
              <w:t>WEEK 6</w:t>
            </w:r>
            <w:r w:rsidRPr="008A2BB2">
              <w:rPr>
                <w:lang w:val="en-GB"/>
                <w:rPrChange w:id="464" w:author="Keet, M." w:date="2015-02-14T16:31:00Z">
                  <w:rPr/>
                </w:rPrChange>
              </w:rPr>
              <w:tab/>
            </w:r>
          </w:p>
        </w:tc>
      </w:tr>
      <w:tr w:rsidR="004916AE" w:rsidRPr="008A2BB2" w:rsidTr="00BA7C21">
        <w:tblPrEx>
          <w:tblBorders>
            <w:left w:val="single" w:sz="4" w:space="0" w:color="auto"/>
            <w:bottom w:val="single" w:sz="4" w:space="0" w:color="auto"/>
            <w:right w:val="single" w:sz="4" w:space="0" w:color="auto"/>
            <w:insideH w:val="single" w:sz="4" w:space="0" w:color="auto"/>
            <w:insideV w:val="single" w:sz="4" w:space="0" w:color="auto"/>
          </w:tblBorders>
        </w:tblPrEx>
        <w:trPr>
          <w:trHeight w:val="523"/>
        </w:trPr>
        <w:tc>
          <w:tcPr>
            <w:tcW w:w="4434" w:type="dxa"/>
            <w:gridSpan w:val="2"/>
            <w:tcBorders>
              <w:top w:val="single" w:sz="4" w:space="0" w:color="auto"/>
            </w:tcBorders>
            <w:shd w:val="clear" w:color="auto" w:fill="F3690B"/>
          </w:tcPr>
          <w:p w:rsidR="004916AE" w:rsidRPr="008A2BB2" w:rsidRDefault="004916AE" w:rsidP="00BA7C21">
            <w:pPr>
              <w:tabs>
                <w:tab w:val="center" w:pos="2109"/>
              </w:tabs>
              <w:rPr>
                <w:lang w:val="en-GB"/>
                <w:rPrChange w:id="465" w:author="Keet, M." w:date="2015-02-14T16:31:00Z">
                  <w:rPr/>
                </w:rPrChange>
              </w:rPr>
            </w:pPr>
            <w:r w:rsidRPr="008A2BB2">
              <w:rPr>
                <w:lang w:val="en-GB"/>
                <w:rPrChange w:id="466" w:author="Keet, M." w:date="2015-02-14T16:31:00Z">
                  <w:rPr/>
                </w:rPrChange>
              </w:rPr>
              <w:t>President</w:t>
            </w:r>
            <w:r w:rsidRPr="008A2BB2">
              <w:rPr>
                <w:lang w:val="en-GB"/>
                <w:rPrChange w:id="467" w:author="Keet, M." w:date="2015-02-14T16:31:00Z">
                  <w:rPr/>
                </w:rPrChange>
              </w:rPr>
              <w:tab/>
            </w:r>
          </w:p>
        </w:tc>
        <w:tc>
          <w:tcPr>
            <w:tcW w:w="4434" w:type="dxa"/>
            <w:gridSpan w:val="2"/>
            <w:tcBorders>
              <w:top w:val="single" w:sz="4" w:space="0" w:color="auto"/>
            </w:tcBorders>
            <w:shd w:val="clear" w:color="auto" w:fill="FFCC66"/>
          </w:tcPr>
          <w:p w:rsidR="004916AE" w:rsidRPr="008A2BB2" w:rsidRDefault="004916AE" w:rsidP="00BA7C21">
            <w:pPr>
              <w:rPr>
                <w:lang w:val="en-GB"/>
                <w:rPrChange w:id="468" w:author="Keet, M." w:date="2015-02-14T16:31:00Z">
                  <w:rPr/>
                </w:rPrChange>
              </w:rPr>
            </w:pPr>
            <w:r w:rsidRPr="008A2BB2">
              <w:rPr>
                <w:lang w:val="en-GB"/>
                <w:rPrChange w:id="469" w:author="Keet, M." w:date="2015-02-14T16:31:00Z">
                  <w:rPr/>
                </w:rPrChange>
              </w:rPr>
              <w:t>-</w:t>
            </w:r>
          </w:p>
        </w:tc>
      </w:tr>
      <w:tr w:rsidR="004916AE" w:rsidRPr="008A2BB2" w:rsidTr="00BA7C21">
        <w:tblPrEx>
          <w:tblBorders>
            <w:left w:val="single" w:sz="4" w:space="0" w:color="auto"/>
            <w:bottom w:val="single" w:sz="4" w:space="0" w:color="auto"/>
            <w:right w:val="single" w:sz="4" w:space="0" w:color="auto"/>
            <w:insideH w:val="single" w:sz="4" w:space="0" w:color="auto"/>
            <w:insideV w:val="single" w:sz="4" w:space="0" w:color="auto"/>
          </w:tblBorders>
        </w:tblPrEx>
        <w:trPr>
          <w:trHeight w:val="523"/>
        </w:trPr>
        <w:tc>
          <w:tcPr>
            <w:tcW w:w="4434" w:type="dxa"/>
            <w:gridSpan w:val="2"/>
            <w:shd w:val="clear" w:color="auto" w:fill="FFCC66"/>
          </w:tcPr>
          <w:p w:rsidR="004916AE" w:rsidRPr="008A2BB2" w:rsidRDefault="004916AE" w:rsidP="00BA7C21">
            <w:pPr>
              <w:rPr>
                <w:lang w:val="en-GB"/>
                <w:rPrChange w:id="470" w:author="Keet, M." w:date="2015-02-14T16:31:00Z">
                  <w:rPr/>
                </w:rPrChange>
              </w:rPr>
            </w:pPr>
            <w:r w:rsidRPr="008A2BB2">
              <w:rPr>
                <w:lang w:val="en-GB"/>
                <w:rPrChange w:id="471" w:author="Keet, M." w:date="2015-02-14T16:31:00Z">
                  <w:rPr/>
                </w:rPrChange>
              </w:rPr>
              <w:t>Secretary</w:t>
            </w:r>
          </w:p>
        </w:tc>
        <w:tc>
          <w:tcPr>
            <w:tcW w:w="4434" w:type="dxa"/>
            <w:gridSpan w:val="2"/>
            <w:shd w:val="clear" w:color="auto" w:fill="F3690B"/>
          </w:tcPr>
          <w:p w:rsidR="004916AE" w:rsidRPr="008A2BB2" w:rsidRDefault="004916AE" w:rsidP="00BA7C21">
            <w:pPr>
              <w:rPr>
                <w:lang w:val="en-GB"/>
                <w:rPrChange w:id="472" w:author="Keet, M." w:date="2015-02-14T16:31:00Z">
                  <w:rPr/>
                </w:rPrChange>
              </w:rPr>
            </w:pPr>
            <w:r w:rsidRPr="008A2BB2">
              <w:rPr>
                <w:sz w:val="20"/>
                <w:szCs w:val="20"/>
                <w:lang w:val="en-GB"/>
                <w:rPrChange w:id="473" w:author="Keet, M." w:date="2015-02-14T16:31:00Z">
                  <w:rPr>
                    <w:sz w:val="20"/>
                    <w:szCs w:val="20"/>
                  </w:rPr>
                </w:rPrChange>
              </w:rPr>
              <w:t>-</w:t>
            </w:r>
          </w:p>
        </w:tc>
      </w:tr>
      <w:tr w:rsidR="004916AE" w:rsidRPr="008A2BB2" w:rsidTr="00BA7C21">
        <w:tblPrEx>
          <w:tblBorders>
            <w:left w:val="single" w:sz="4" w:space="0" w:color="auto"/>
            <w:bottom w:val="single" w:sz="4" w:space="0" w:color="auto"/>
            <w:right w:val="single" w:sz="4" w:space="0" w:color="auto"/>
            <w:insideH w:val="single" w:sz="4" w:space="0" w:color="auto"/>
            <w:insideV w:val="single" w:sz="4" w:space="0" w:color="auto"/>
          </w:tblBorders>
        </w:tblPrEx>
        <w:trPr>
          <w:trHeight w:val="523"/>
        </w:trPr>
        <w:tc>
          <w:tcPr>
            <w:tcW w:w="4434" w:type="dxa"/>
            <w:gridSpan w:val="2"/>
            <w:shd w:val="clear" w:color="auto" w:fill="F3690B"/>
          </w:tcPr>
          <w:p w:rsidR="004916AE" w:rsidRPr="008A2BB2" w:rsidRDefault="004916AE" w:rsidP="00BA7C21">
            <w:pPr>
              <w:rPr>
                <w:lang w:val="en-GB"/>
                <w:rPrChange w:id="474" w:author="Keet, M." w:date="2015-02-14T16:31:00Z">
                  <w:rPr/>
                </w:rPrChange>
              </w:rPr>
            </w:pPr>
            <w:r w:rsidRPr="008A2BB2">
              <w:rPr>
                <w:lang w:val="en-GB"/>
                <w:rPrChange w:id="475" w:author="Keet, M." w:date="2015-02-14T16:31:00Z">
                  <w:rPr/>
                </w:rPrChange>
              </w:rPr>
              <w:t xml:space="preserve">Quality </w:t>
            </w:r>
            <w:del w:id="476" w:author="Keet, M." w:date="2015-02-14T16:50:00Z">
              <w:r w:rsidRPr="008A2BB2" w:rsidDel="009F3598">
                <w:rPr>
                  <w:lang w:val="en-GB"/>
                  <w:rPrChange w:id="477" w:author="Keet, M." w:date="2015-02-14T16:31:00Z">
                    <w:rPr/>
                  </w:rPrChange>
                </w:rPr>
                <w:delText>Insurance</w:delText>
              </w:r>
            </w:del>
            <w:ins w:id="478" w:author="Keet, M." w:date="2015-02-14T16:50:00Z">
              <w:r w:rsidR="009F3598">
                <w:rPr>
                  <w:lang w:val="en-GB"/>
                </w:rPr>
                <w:t>Assurance</w:t>
              </w:r>
            </w:ins>
            <w:r w:rsidRPr="008A2BB2">
              <w:rPr>
                <w:lang w:val="en-GB"/>
                <w:rPrChange w:id="479" w:author="Keet, M." w:date="2015-02-14T16:31:00Z">
                  <w:rPr/>
                </w:rPrChange>
              </w:rPr>
              <w:t xml:space="preserve"> Manager</w:t>
            </w:r>
          </w:p>
        </w:tc>
        <w:tc>
          <w:tcPr>
            <w:tcW w:w="4434" w:type="dxa"/>
            <w:gridSpan w:val="2"/>
            <w:shd w:val="clear" w:color="auto" w:fill="FFCC66"/>
          </w:tcPr>
          <w:p w:rsidR="004916AE" w:rsidRPr="008A2BB2" w:rsidRDefault="004916AE" w:rsidP="00BA7C21">
            <w:pPr>
              <w:rPr>
                <w:lang w:val="en-GB"/>
                <w:rPrChange w:id="480" w:author="Keet, M." w:date="2015-02-14T16:31:00Z">
                  <w:rPr/>
                </w:rPrChange>
              </w:rPr>
            </w:pPr>
            <w:r w:rsidRPr="008A2BB2">
              <w:rPr>
                <w:lang w:val="en-GB"/>
                <w:rPrChange w:id="481" w:author="Keet, M." w:date="2015-02-14T16:31:00Z">
                  <w:rPr/>
                </w:rPrChange>
              </w:rPr>
              <w:t>-</w:t>
            </w:r>
          </w:p>
        </w:tc>
      </w:tr>
      <w:tr w:rsidR="004916AE" w:rsidRPr="008A2BB2" w:rsidTr="00BA7C21">
        <w:tblPrEx>
          <w:tblBorders>
            <w:left w:val="single" w:sz="4" w:space="0" w:color="auto"/>
            <w:bottom w:val="single" w:sz="4" w:space="0" w:color="auto"/>
            <w:right w:val="single" w:sz="4" w:space="0" w:color="auto"/>
            <w:insideH w:val="single" w:sz="4" w:space="0" w:color="auto"/>
            <w:insideV w:val="single" w:sz="4" w:space="0" w:color="auto"/>
          </w:tblBorders>
        </w:tblPrEx>
        <w:trPr>
          <w:trHeight w:val="523"/>
        </w:trPr>
        <w:tc>
          <w:tcPr>
            <w:tcW w:w="4434" w:type="dxa"/>
            <w:gridSpan w:val="2"/>
            <w:shd w:val="clear" w:color="auto" w:fill="FFCC66"/>
          </w:tcPr>
          <w:p w:rsidR="004916AE" w:rsidRPr="008A2BB2" w:rsidRDefault="004916AE" w:rsidP="00BA7C21">
            <w:pPr>
              <w:rPr>
                <w:lang w:val="en-GB"/>
                <w:rPrChange w:id="482" w:author="Keet, M." w:date="2015-02-14T16:31:00Z">
                  <w:rPr/>
                </w:rPrChange>
              </w:rPr>
            </w:pPr>
            <w:r w:rsidRPr="008A2BB2">
              <w:rPr>
                <w:lang w:val="en-GB"/>
                <w:rPrChange w:id="483" w:author="Keet, M." w:date="2015-02-14T16:31:00Z">
                  <w:rPr/>
                </w:rPrChange>
              </w:rPr>
              <w:t>Material Manager</w:t>
            </w:r>
          </w:p>
        </w:tc>
        <w:tc>
          <w:tcPr>
            <w:tcW w:w="4434" w:type="dxa"/>
            <w:gridSpan w:val="2"/>
            <w:shd w:val="clear" w:color="auto" w:fill="F3690B"/>
          </w:tcPr>
          <w:p w:rsidR="004916AE" w:rsidRPr="008A2BB2" w:rsidRDefault="004916AE" w:rsidP="00BA7C21">
            <w:pPr>
              <w:rPr>
                <w:lang w:val="en-GB"/>
                <w:rPrChange w:id="484" w:author="Keet, M." w:date="2015-02-14T16:31:00Z">
                  <w:rPr/>
                </w:rPrChange>
              </w:rPr>
            </w:pPr>
            <w:r w:rsidRPr="008A2BB2">
              <w:rPr>
                <w:lang w:val="en-GB"/>
                <w:rPrChange w:id="485" w:author="Keet, M." w:date="2015-02-14T16:31:00Z">
                  <w:rPr/>
                </w:rPrChange>
              </w:rPr>
              <w:t>Keet M. (Maarten)</w:t>
            </w:r>
          </w:p>
        </w:tc>
      </w:tr>
      <w:tr w:rsidR="004916AE" w:rsidRPr="008A2BB2" w:rsidTr="00BA7C21">
        <w:tblPrEx>
          <w:tblBorders>
            <w:left w:val="single" w:sz="4" w:space="0" w:color="auto"/>
            <w:bottom w:val="single" w:sz="4" w:space="0" w:color="auto"/>
            <w:right w:val="single" w:sz="4" w:space="0" w:color="auto"/>
            <w:insideH w:val="single" w:sz="4" w:space="0" w:color="auto"/>
            <w:insideV w:val="single" w:sz="4" w:space="0" w:color="auto"/>
          </w:tblBorders>
        </w:tblPrEx>
        <w:trPr>
          <w:trHeight w:val="523"/>
        </w:trPr>
        <w:tc>
          <w:tcPr>
            <w:tcW w:w="2956" w:type="dxa"/>
            <w:shd w:val="clear" w:color="auto" w:fill="BDD6EE" w:themeFill="accent1" w:themeFillTint="66"/>
          </w:tcPr>
          <w:p w:rsidR="004916AE" w:rsidRPr="008A2BB2" w:rsidRDefault="004916AE" w:rsidP="00BA7C21">
            <w:pPr>
              <w:rPr>
                <w:lang w:val="en-GB"/>
                <w:rPrChange w:id="486" w:author="Keet, M." w:date="2015-02-14T16:31:00Z">
                  <w:rPr/>
                </w:rPrChange>
              </w:rPr>
            </w:pPr>
            <w:r w:rsidRPr="008A2BB2">
              <w:rPr>
                <w:lang w:val="en-GB"/>
                <w:rPrChange w:id="487" w:author="Keet, M." w:date="2015-02-14T16:31:00Z">
                  <w:rPr/>
                </w:rPrChange>
              </w:rPr>
              <w:t>Document(s)</w:t>
            </w:r>
          </w:p>
        </w:tc>
        <w:tc>
          <w:tcPr>
            <w:tcW w:w="2956" w:type="dxa"/>
            <w:gridSpan w:val="2"/>
            <w:shd w:val="clear" w:color="auto" w:fill="DEEAF6" w:themeFill="accent1" w:themeFillTint="33"/>
          </w:tcPr>
          <w:p w:rsidR="004916AE" w:rsidRPr="008A2BB2" w:rsidRDefault="004916AE" w:rsidP="00BA7C21">
            <w:pPr>
              <w:rPr>
                <w:lang w:val="en-GB"/>
                <w:rPrChange w:id="488" w:author="Keet, M." w:date="2015-02-14T16:31:00Z">
                  <w:rPr/>
                </w:rPrChange>
              </w:rPr>
            </w:pPr>
            <w:r w:rsidRPr="008A2BB2">
              <w:rPr>
                <w:lang w:val="en-GB"/>
                <w:rPrChange w:id="489" w:author="Keet, M." w:date="2015-02-14T16:31:00Z">
                  <w:rPr/>
                </w:rPrChange>
              </w:rPr>
              <w:t>Members Assigned</w:t>
            </w:r>
          </w:p>
        </w:tc>
        <w:tc>
          <w:tcPr>
            <w:tcW w:w="2956" w:type="dxa"/>
            <w:shd w:val="clear" w:color="auto" w:fill="BDD6EE" w:themeFill="accent1" w:themeFillTint="66"/>
          </w:tcPr>
          <w:p w:rsidR="004916AE" w:rsidRPr="008A2BB2" w:rsidRDefault="004916AE" w:rsidP="00BA7C21">
            <w:pPr>
              <w:rPr>
                <w:lang w:val="en-GB"/>
                <w:rPrChange w:id="490" w:author="Keet, M." w:date="2015-02-14T16:31:00Z">
                  <w:rPr/>
                </w:rPrChange>
              </w:rPr>
            </w:pPr>
            <w:r w:rsidRPr="008A2BB2">
              <w:rPr>
                <w:lang w:val="en-GB"/>
                <w:rPrChange w:id="491" w:author="Keet, M." w:date="2015-02-14T16:31:00Z">
                  <w:rPr/>
                </w:rPrChange>
              </w:rPr>
              <w:t>Responsible</w:t>
            </w:r>
          </w:p>
        </w:tc>
      </w:tr>
      <w:tr w:rsidR="004916AE" w:rsidRPr="008A2BB2" w:rsidTr="00BA7C21">
        <w:tblPrEx>
          <w:tblBorders>
            <w:left w:val="single" w:sz="4" w:space="0" w:color="auto"/>
            <w:bottom w:val="single" w:sz="4" w:space="0" w:color="auto"/>
            <w:right w:val="single" w:sz="4" w:space="0" w:color="auto"/>
            <w:insideH w:val="single" w:sz="4" w:space="0" w:color="auto"/>
            <w:insideV w:val="single" w:sz="4" w:space="0" w:color="auto"/>
          </w:tblBorders>
        </w:tblPrEx>
        <w:trPr>
          <w:trHeight w:val="523"/>
        </w:trPr>
        <w:tc>
          <w:tcPr>
            <w:tcW w:w="2956" w:type="dxa"/>
            <w:shd w:val="clear" w:color="auto" w:fill="DEEAF6" w:themeFill="accent1" w:themeFillTint="33"/>
          </w:tcPr>
          <w:p w:rsidR="004916AE" w:rsidRPr="008A2BB2" w:rsidRDefault="004916AE" w:rsidP="00BA7C21">
            <w:pPr>
              <w:rPr>
                <w:lang w:val="en-GB"/>
                <w:rPrChange w:id="492" w:author="Keet, M." w:date="2015-02-14T16:31:00Z">
                  <w:rPr/>
                </w:rPrChange>
              </w:rPr>
            </w:pPr>
            <w:r w:rsidRPr="008A2BB2">
              <w:rPr>
                <w:lang w:val="en-GB"/>
                <w:rPrChange w:id="493" w:author="Keet, M." w:date="2015-02-14T16:31:00Z">
                  <w:rPr/>
                </w:rPrChange>
              </w:rPr>
              <w:t>Software Implementation &amp; Integration</w:t>
            </w:r>
          </w:p>
        </w:tc>
        <w:tc>
          <w:tcPr>
            <w:tcW w:w="2956" w:type="dxa"/>
            <w:gridSpan w:val="2"/>
            <w:shd w:val="clear" w:color="auto" w:fill="BDD6EE" w:themeFill="accent1" w:themeFillTint="66"/>
          </w:tcPr>
          <w:p w:rsidR="004916AE" w:rsidRPr="008A2BB2" w:rsidRDefault="004916AE" w:rsidP="00BA7C21">
            <w:pPr>
              <w:rPr>
                <w:sz w:val="20"/>
                <w:szCs w:val="20"/>
                <w:lang w:val="en-GB"/>
                <w:rPrChange w:id="494" w:author="Keet, M." w:date="2015-02-14T16:31:00Z">
                  <w:rPr>
                    <w:sz w:val="20"/>
                    <w:szCs w:val="20"/>
                    <w:lang w:val="en-GB"/>
                  </w:rPr>
                </w:rPrChange>
              </w:rPr>
            </w:pPr>
            <w:r w:rsidRPr="009F3598">
              <w:rPr>
                <w:sz w:val="20"/>
                <w:szCs w:val="20"/>
                <w:lang w:val="en-GB"/>
              </w:rPr>
              <w:t>All members of the group are assigned.</w:t>
            </w:r>
          </w:p>
        </w:tc>
        <w:tc>
          <w:tcPr>
            <w:tcW w:w="2956" w:type="dxa"/>
            <w:shd w:val="clear" w:color="auto" w:fill="DEEAF6" w:themeFill="accent1" w:themeFillTint="33"/>
          </w:tcPr>
          <w:p w:rsidR="004916AE" w:rsidRPr="008A2BB2" w:rsidRDefault="004916AE" w:rsidP="00BA7C21">
            <w:pPr>
              <w:rPr>
                <w:lang w:val="en-GB"/>
                <w:rPrChange w:id="495" w:author="Keet, M." w:date="2015-02-14T16:31:00Z">
                  <w:rPr/>
                </w:rPrChange>
              </w:rPr>
            </w:pPr>
            <w:r w:rsidRPr="008A2BB2">
              <w:rPr>
                <w:lang w:val="en-GB"/>
                <w:rPrChange w:id="496" w:author="Keet, M." w:date="2015-02-14T16:31:00Z">
                  <w:rPr/>
                </w:rPrChange>
              </w:rPr>
              <w:t>-</w:t>
            </w:r>
          </w:p>
        </w:tc>
      </w:tr>
    </w:tbl>
    <w:p w:rsidR="004916AE" w:rsidRPr="008A2BB2" w:rsidRDefault="004916AE" w:rsidP="004916AE">
      <w:pPr>
        <w:rPr>
          <w:lang w:val="en-GB"/>
          <w:rPrChange w:id="497" w:author="Keet, M." w:date="2015-02-14T16:31:00Z">
            <w:rPr/>
          </w:rPrChange>
        </w:rPr>
      </w:pPr>
    </w:p>
    <w:tbl>
      <w:tblPr>
        <w:tblW w:w="0" w:type="auto"/>
        <w:tblBorders>
          <w:top w:val="single" w:sz="4" w:space="0" w:color="auto"/>
        </w:tblBorders>
        <w:tblLook w:val="0000" w:firstRow="0" w:lastRow="0" w:firstColumn="0" w:lastColumn="0" w:noHBand="0" w:noVBand="0"/>
      </w:tblPr>
      <w:tblGrid>
        <w:gridCol w:w="2956"/>
        <w:gridCol w:w="1478"/>
        <w:gridCol w:w="1478"/>
        <w:gridCol w:w="2956"/>
      </w:tblGrid>
      <w:tr w:rsidR="004916AE" w:rsidRPr="008A2BB2" w:rsidTr="00BA7C21">
        <w:trPr>
          <w:trHeight w:val="100"/>
        </w:trPr>
        <w:tc>
          <w:tcPr>
            <w:tcW w:w="8868" w:type="dxa"/>
            <w:gridSpan w:val="4"/>
            <w:tcBorders>
              <w:top w:val="single" w:sz="4" w:space="0" w:color="auto"/>
              <w:left w:val="single" w:sz="4" w:space="0" w:color="auto"/>
              <w:right w:val="single" w:sz="4" w:space="0" w:color="auto"/>
            </w:tcBorders>
            <w:shd w:val="clear" w:color="auto" w:fill="C0C0C0"/>
          </w:tcPr>
          <w:p w:rsidR="004916AE" w:rsidRPr="008A2BB2" w:rsidRDefault="004916AE" w:rsidP="00BA7C21">
            <w:pPr>
              <w:rPr>
                <w:lang w:val="en-GB"/>
                <w:rPrChange w:id="498" w:author="Keet, M." w:date="2015-02-14T16:31:00Z">
                  <w:rPr/>
                </w:rPrChange>
              </w:rPr>
            </w:pPr>
            <w:r w:rsidRPr="008A2BB2">
              <w:rPr>
                <w:lang w:val="en-GB"/>
                <w:rPrChange w:id="499" w:author="Keet, M." w:date="2015-02-14T16:31:00Z">
                  <w:rPr/>
                </w:rPrChange>
              </w:rPr>
              <w:t>WEEK 7</w:t>
            </w:r>
          </w:p>
        </w:tc>
      </w:tr>
      <w:tr w:rsidR="004916AE" w:rsidRPr="008A2BB2" w:rsidTr="00BA7C21">
        <w:tblPrEx>
          <w:tblBorders>
            <w:left w:val="single" w:sz="4" w:space="0" w:color="auto"/>
            <w:bottom w:val="single" w:sz="4" w:space="0" w:color="auto"/>
            <w:right w:val="single" w:sz="4" w:space="0" w:color="auto"/>
            <w:insideH w:val="single" w:sz="4" w:space="0" w:color="auto"/>
            <w:insideV w:val="single" w:sz="4" w:space="0" w:color="auto"/>
          </w:tblBorders>
        </w:tblPrEx>
        <w:trPr>
          <w:trHeight w:val="523"/>
        </w:trPr>
        <w:tc>
          <w:tcPr>
            <w:tcW w:w="4434" w:type="dxa"/>
            <w:gridSpan w:val="2"/>
            <w:tcBorders>
              <w:top w:val="single" w:sz="4" w:space="0" w:color="auto"/>
            </w:tcBorders>
            <w:shd w:val="clear" w:color="auto" w:fill="F3690B"/>
          </w:tcPr>
          <w:p w:rsidR="004916AE" w:rsidRPr="008A2BB2" w:rsidRDefault="004916AE" w:rsidP="00BA7C21">
            <w:pPr>
              <w:tabs>
                <w:tab w:val="center" w:pos="2109"/>
              </w:tabs>
              <w:rPr>
                <w:lang w:val="en-GB"/>
                <w:rPrChange w:id="500" w:author="Keet, M." w:date="2015-02-14T16:31:00Z">
                  <w:rPr/>
                </w:rPrChange>
              </w:rPr>
            </w:pPr>
            <w:r w:rsidRPr="008A2BB2">
              <w:rPr>
                <w:lang w:val="en-GB"/>
                <w:rPrChange w:id="501" w:author="Keet, M." w:date="2015-02-14T16:31:00Z">
                  <w:rPr/>
                </w:rPrChange>
              </w:rPr>
              <w:t>President</w:t>
            </w:r>
            <w:r w:rsidRPr="008A2BB2">
              <w:rPr>
                <w:lang w:val="en-GB"/>
                <w:rPrChange w:id="502" w:author="Keet, M." w:date="2015-02-14T16:31:00Z">
                  <w:rPr/>
                </w:rPrChange>
              </w:rPr>
              <w:tab/>
            </w:r>
          </w:p>
        </w:tc>
        <w:tc>
          <w:tcPr>
            <w:tcW w:w="4434" w:type="dxa"/>
            <w:gridSpan w:val="2"/>
            <w:tcBorders>
              <w:top w:val="single" w:sz="4" w:space="0" w:color="auto"/>
            </w:tcBorders>
            <w:shd w:val="clear" w:color="auto" w:fill="FFCC66"/>
          </w:tcPr>
          <w:p w:rsidR="004916AE" w:rsidRPr="008A2BB2" w:rsidRDefault="004916AE" w:rsidP="00BA7C21">
            <w:pPr>
              <w:rPr>
                <w:lang w:val="en-GB"/>
                <w:rPrChange w:id="503" w:author="Keet, M." w:date="2015-02-14T16:31:00Z">
                  <w:rPr/>
                </w:rPrChange>
              </w:rPr>
            </w:pPr>
            <w:r w:rsidRPr="008A2BB2">
              <w:rPr>
                <w:lang w:val="en-GB"/>
                <w:rPrChange w:id="504" w:author="Keet, M." w:date="2015-02-14T16:31:00Z">
                  <w:rPr/>
                </w:rPrChange>
              </w:rPr>
              <w:t>-</w:t>
            </w:r>
          </w:p>
        </w:tc>
      </w:tr>
      <w:tr w:rsidR="004916AE" w:rsidRPr="008A2BB2" w:rsidTr="00BA7C21">
        <w:tblPrEx>
          <w:tblBorders>
            <w:left w:val="single" w:sz="4" w:space="0" w:color="auto"/>
            <w:bottom w:val="single" w:sz="4" w:space="0" w:color="auto"/>
            <w:right w:val="single" w:sz="4" w:space="0" w:color="auto"/>
            <w:insideH w:val="single" w:sz="4" w:space="0" w:color="auto"/>
            <w:insideV w:val="single" w:sz="4" w:space="0" w:color="auto"/>
          </w:tblBorders>
        </w:tblPrEx>
        <w:trPr>
          <w:trHeight w:val="523"/>
        </w:trPr>
        <w:tc>
          <w:tcPr>
            <w:tcW w:w="4434" w:type="dxa"/>
            <w:gridSpan w:val="2"/>
            <w:shd w:val="clear" w:color="auto" w:fill="FFCC66"/>
          </w:tcPr>
          <w:p w:rsidR="004916AE" w:rsidRPr="008A2BB2" w:rsidRDefault="004916AE" w:rsidP="00BA7C21">
            <w:pPr>
              <w:rPr>
                <w:lang w:val="en-GB"/>
                <w:rPrChange w:id="505" w:author="Keet, M." w:date="2015-02-14T16:31:00Z">
                  <w:rPr/>
                </w:rPrChange>
              </w:rPr>
            </w:pPr>
            <w:r w:rsidRPr="008A2BB2">
              <w:rPr>
                <w:lang w:val="en-GB"/>
                <w:rPrChange w:id="506" w:author="Keet, M." w:date="2015-02-14T16:31:00Z">
                  <w:rPr/>
                </w:rPrChange>
              </w:rPr>
              <w:t>Secretary</w:t>
            </w:r>
          </w:p>
        </w:tc>
        <w:tc>
          <w:tcPr>
            <w:tcW w:w="4434" w:type="dxa"/>
            <w:gridSpan w:val="2"/>
            <w:shd w:val="clear" w:color="auto" w:fill="F3690B"/>
          </w:tcPr>
          <w:p w:rsidR="004916AE" w:rsidRPr="008A2BB2" w:rsidRDefault="004916AE" w:rsidP="00BA7C21">
            <w:pPr>
              <w:rPr>
                <w:lang w:val="en-GB"/>
                <w:rPrChange w:id="507" w:author="Keet, M." w:date="2015-02-14T16:31:00Z">
                  <w:rPr/>
                </w:rPrChange>
              </w:rPr>
            </w:pPr>
            <w:r w:rsidRPr="008A2BB2">
              <w:rPr>
                <w:lang w:val="en-GB"/>
                <w:rPrChange w:id="508" w:author="Keet, M." w:date="2015-02-14T16:31:00Z">
                  <w:rPr/>
                </w:rPrChange>
              </w:rPr>
              <w:t>Phung D.T. (Dat)</w:t>
            </w:r>
          </w:p>
        </w:tc>
      </w:tr>
      <w:tr w:rsidR="004916AE" w:rsidRPr="008A2BB2" w:rsidTr="00BA7C21">
        <w:tblPrEx>
          <w:tblBorders>
            <w:left w:val="single" w:sz="4" w:space="0" w:color="auto"/>
            <w:bottom w:val="single" w:sz="4" w:space="0" w:color="auto"/>
            <w:right w:val="single" w:sz="4" w:space="0" w:color="auto"/>
            <w:insideH w:val="single" w:sz="4" w:space="0" w:color="auto"/>
            <w:insideV w:val="single" w:sz="4" w:space="0" w:color="auto"/>
          </w:tblBorders>
        </w:tblPrEx>
        <w:trPr>
          <w:trHeight w:val="523"/>
        </w:trPr>
        <w:tc>
          <w:tcPr>
            <w:tcW w:w="4434" w:type="dxa"/>
            <w:gridSpan w:val="2"/>
            <w:shd w:val="clear" w:color="auto" w:fill="F3690B"/>
          </w:tcPr>
          <w:p w:rsidR="004916AE" w:rsidRPr="008A2BB2" w:rsidRDefault="004916AE" w:rsidP="00BA7C21">
            <w:pPr>
              <w:rPr>
                <w:lang w:val="en-GB"/>
                <w:rPrChange w:id="509" w:author="Keet, M." w:date="2015-02-14T16:31:00Z">
                  <w:rPr/>
                </w:rPrChange>
              </w:rPr>
            </w:pPr>
            <w:r w:rsidRPr="008A2BB2">
              <w:rPr>
                <w:lang w:val="en-GB"/>
                <w:rPrChange w:id="510" w:author="Keet, M." w:date="2015-02-14T16:31:00Z">
                  <w:rPr/>
                </w:rPrChange>
              </w:rPr>
              <w:t xml:space="preserve">Quality </w:t>
            </w:r>
            <w:del w:id="511" w:author="Keet, M." w:date="2015-02-14T16:50:00Z">
              <w:r w:rsidRPr="008A2BB2" w:rsidDel="009F3598">
                <w:rPr>
                  <w:lang w:val="en-GB"/>
                  <w:rPrChange w:id="512" w:author="Keet, M." w:date="2015-02-14T16:31:00Z">
                    <w:rPr/>
                  </w:rPrChange>
                </w:rPr>
                <w:delText>Insurance</w:delText>
              </w:r>
            </w:del>
            <w:ins w:id="513" w:author="Keet, M." w:date="2015-02-14T16:50:00Z">
              <w:r w:rsidR="009F3598">
                <w:rPr>
                  <w:lang w:val="en-GB"/>
                </w:rPr>
                <w:t>Assurance</w:t>
              </w:r>
            </w:ins>
            <w:r w:rsidRPr="008A2BB2">
              <w:rPr>
                <w:lang w:val="en-GB"/>
                <w:rPrChange w:id="514" w:author="Keet, M." w:date="2015-02-14T16:31:00Z">
                  <w:rPr/>
                </w:rPrChange>
              </w:rPr>
              <w:t xml:space="preserve"> Manager</w:t>
            </w:r>
          </w:p>
        </w:tc>
        <w:tc>
          <w:tcPr>
            <w:tcW w:w="4434" w:type="dxa"/>
            <w:gridSpan w:val="2"/>
            <w:shd w:val="clear" w:color="auto" w:fill="FFCC66"/>
          </w:tcPr>
          <w:p w:rsidR="004916AE" w:rsidRPr="008A2BB2" w:rsidRDefault="004916AE" w:rsidP="00BA7C21">
            <w:pPr>
              <w:rPr>
                <w:lang w:val="en-GB"/>
                <w:rPrChange w:id="515" w:author="Keet, M." w:date="2015-02-14T16:31:00Z">
                  <w:rPr/>
                </w:rPrChange>
              </w:rPr>
            </w:pPr>
            <w:r w:rsidRPr="008A2BB2">
              <w:rPr>
                <w:lang w:val="en-GB"/>
                <w:rPrChange w:id="516" w:author="Keet, M." w:date="2015-02-14T16:31:00Z">
                  <w:rPr/>
                </w:rPrChange>
              </w:rPr>
              <w:t>-</w:t>
            </w:r>
          </w:p>
        </w:tc>
      </w:tr>
      <w:tr w:rsidR="004916AE" w:rsidRPr="008A2BB2" w:rsidTr="00BA7C21">
        <w:tblPrEx>
          <w:tblBorders>
            <w:left w:val="single" w:sz="4" w:space="0" w:color="auto"/>
            <w:bottom w:val="single" w:sz="4" w:space="0" w:color="auto"/>
            <w:right w:val="single" w:sz="4" w:space="0" w:color="auto"/>
            <w:insideH w:val="single" w:sz="4" w:space="0" w:color="auto"/>
            <w:insideV w:val="single" w:sz="4" w:space="0" w:color="auto"/>
          </w:tblBorders>
        </w:tblPrEx>
        <w:trPr>
          <w:trHeight w:val="523"/>
        </w:trPr>
        <w:tc>
          <w:tcPr>
            <w:tcW w:w="4434" w:type="dxa"/>
            <w:gridSpan w:val="2"/>
            <w:shd w:val="clear" w:color="auto" w:fill="FFCC66"/>
          </w:tcPr>
          <w:p w:rsidR="004916AE" w:rsidRPr="008A2BB2" w:rsidRDefault="004916AE" w:rsidP="00BA7C21">
            <w:pPr>
              <w:rPr>
                <w:lang w:val="en-GB"/>
                <w:rPrChange w:id="517" w:author="Keet, M." w:date="2015-02-14T16:31:00Z">
                  <w:rPr/>
                </w:rPrChange>
              </w:rPr>
            </w:pPr>
            <w:r w:rsidRPr="008A2BB2">
              <w:rPr>
                <w:lang w:val="en-GB"/>
                <w:rPrChange w:id="518" w:author="Keet, M." w:date="2015-02-14T16:31:00Z">
                  <w:rPr/>
                </w:rPrChange>
              </w:rPr>
              <w:t>Material Manager</w:t>
            </w:r>
          </w:p>
        </w:tc>
        <w:tc>
          <w:tcPr>
            <w:tcW w:w="4434" w:type="dxa"/>
            <w:gridSpan w:val="2"/>
            <w:shd w:val="clear" w:color="auto" w:fill="F3690B"/>
          </w:tcPr>
          <w:p w:rsidR="004916AE" w:rsidRPr="008A2BB2" w:rsidRDefault="004916AE" w:rsidP="00BA7C21">
            <w:pPr>
              <w:rPr>
                <w:lang w:val="en-GB"/>
                <w:rPrChange w:id="519" w:author="Keet, M." w:date="2015-02-14T16:31:00Z">
                  <w:rPr/>
                </w:rPrChange>
              </w:rPr>
            </w:pPr>
            <w:r w:rsidRPr="008A2BB2">
              <w:rPr>
                <w:lang w:val="en-GB"/>
                <w:rPrChange w:id="520" w:author="Keet, M." w:date="2015-02-14T16:31:00Z">
                  <w:rPr/>
                </w:rPrChange>
              </w:rPr>
              <w:t>Keet M. (Maarten)</w:t>
            </w:r>
          </w:p>
        </w:tc>
      </w:tr>
      <w:tr w:rsidR="004916AE" w:rsidRPr="008A2BB2" w:rsidTr="00BA7C21">
        <w:tblPrEx>
          <w:tblBorders>
            <w:left w:val="single" w:sz="4" w:space="0" w:color="auto"/>
            <w:bottom w:val="single" w:sz="4" w:space="0" w:color="auto"/>
            <w:right w:val="single" w:sz="4" w:space="0" w:color="auto"/>
            <w:insideH w:val="single" w:sz="4" w:space="0" w:color="auto"/>
            <w:insideV w:val="single" w:sz="4" w:space="0" w:color="auto"/>
          </w:tblBorders>
        </w:tblPrEx>
        <w:trPr>
          <w:trHeight w:val="523"/>
        </w:trPr>
        <w:tc>
          <w:tcPr>
            <w:tcW w:w="2956" w:type="dxa"/>
            <w:shd w:val="clear" w:color="auto" w:fill="BDD6EE" w:themeFill="accent1" w:themeFillTint="66"/>
          </w:tcPr>
          <w:p w:rsidR="004916AE" w:rsidRPr="008A2BB2" w:rsidRDefault="004916AE" w:rsidP="00BA7C21">
            <w:pPr>
              <w:rPr>
                <w:lang w:val="en-GB"/>
                <w:rPrChange w:id="521" w:author="Keet, M." w:date="2015-02-14T16:31:00Z">
                  <w:rPr/>
                </w:rPrChange>
              </w:rPr>
            </w:pPr>
            <w:r w:rsidRPr="008A2BB2">
              <w:rPr>
                <w:lang w:val="en-GB"/>
                <w:rPrChange w:id="522" w:author="Keet, M." w:date="2015-02-14T16:31:00Z">
                  <w:rPr/>
                </w:rPrChange>
              </w:rPr>
              <w:t>Document(s)</w:t>
            </w:r>
          </w:p>
        </w:tc>
        <w:tc>
          <w:tcPr>
            <w:tcW w:w="2956" w:type="dxa"/>
            <w:gridSpan w:val="2"/>
            <w:shd w:val="clear" w:color="auto" w:fill="DEEAF6" w:themeFill="accent1" w:themeFillTint="33"/>
          </w:tcPr>
          <w:p w:rsidR="004916AE" w:rsidRPr="008A2BB2" w:rsidRDefault="004916AE" w:rsidP="00BA7C21">
            <w:pPr>
              <w:rPr>
                <w:lang w:val="en-GB"/>
                <w:rPrChange w:id="523" w:author="Keet, M." w:date="2015-02-14T16:31:00Z">
                  <w:rPr/>
                </w:rPrChange>
              </w:rPr>
            </w:pPr>
            <w:r w:rsidRPr="008A2BB2">
              <w:rPr>
                <w:lang w:val="en-GB"/>
                <w:rPrChange w:id="524" w:author="Keet, M." w:date="2015-02-14T16:31:00Z">
                  <w:rPr/>
                </w:rPrChange>
              </w:rPr>
              <w:t>Members Assigned</w:t>
            </w:r>
          </w:p>
        </w:tc>
        <w:tc>
          <w:tcPr>
            <w:tcW w:w="2956" w:type="dxa"/>
            <w:shd w:val="clear" w:color="auto" w:fill="BDD6EE" w:themeFill="accent1" w:themeFillTint="66"/>
          </w:tcPr>
          <w:p w:rsidR="004916AE" w:rsidRPr="008A2BB2" w:rsidRDefault="004916AE" w:rsidP="00BA7C21">
            <w:pPr>
              <w:rPr>
                <w:lang w:val="en-GB"/>
                <w:rPrChange w:id="525" w:author="Keet, M." w:date="2015-02-14T16:31:00Z">
                  <w:rPr/>
                </w:rPrChange>
              </w:rPr>
            </w:pPr>
            <w:r w:rsidRPr="008A2BB2">
              <w:rPr>
                <w:lang w:val="en-GB"/>
                <w:rPrChange w:id="526" w:author="Keet, M." w:date="2015-02-14T16:31:00Z">
                  <w:rPr/>
                </w:rPrChange>
              </w:rPr>
              <w:t>Responsible</w:t>
            </w:r>
          </w:p>
        </w:tc>
      </w:tr>
      <w:tr w:rsidR="004916AE" w:rsidRPr="008A2BB2" w:rsidTr="00BA7C21">
        <w:tblPrEx>
          <w:tblBorders>
            <w:left w:val="single" w:sz="4" w:space="0" w:color="auto"/>
            <w:bottom w:val="single" w:sz="4" w:space="0" w:color="auto"/>
            <w:right w:val="single" w:sz="4" w:space="0" w:color="auto"/>
            <w:insideH w:val="single" w:sz="4" w:space="0" w:color="auto"/>
            <w:insideV w:val="single" w:sz="4" w:space="0" w:color="auto"/>
          </w:tblBorders>
        </w:tblPrEx>
        <w:trPr>
          <w:trHeight w:val="523"/>
        </w:trPr>
        <w:tc>
          <w:tcPr>
            <w:tcW w:w="2956" w:type="dxa"/>
            <w:tcBorders>
              <w:bottom w:val="single" w:sz="4" w:space="0" w:color="auto"/>
            </w:tcBorders>
            <w:shd w:val="clear" w:color="auto" w:fill="DEEAF6" w:themeFill="accent1" w:themeFillTint="33"/>
          </w:tcPr>
          <w:p w:rsidR="004916AE" w:rsidRPr="008A2BB2" w:rsidRDefault="004916AE" w:rsidP="00BA7C21">
            <w:pPr>
              <w:rPr>
                <w:lang w:val="en-GB"/>
                <w:rPrChange w:id="527" w:author="Keet, M." w:date="2015-02-14T16:31:00Z">
                  <w:rPr/>
                </w:rPrChange>
              </w:rPr>
            </w:pPr>
            <w:r w:rsidRPr="008A2BB2">
              <w:rPr>
                <w:lang w:val="en-GB"/>
                <w:rPrChange w:id="528" w:author="Keet, M." w:date="2015-02-14T16:31:00Z">
                  <w:rPr/>
                </w:rPrChange>
              </w:rPr>
              <w:t>Software Validation &amp; Testing</w:t>
            </w:r>
          </w:p>
        </w:tc>
        <w:tc>
          <w:tcPr>
            <w:tcW w:w="2956" w:type="dxa"/>
            <w:gridSpan w:val="2"/>
            <w:tcBorders>
              <w:bottom w:val="single" w:sz="4" w:space="0" w:color="auto"/>
            </w:tcBorders>
            <w:shd w:val="clear" w:color="auto" w:fill="BDD6EE" w:themeFill="accent1" w:themeFillTint="66"/>
          </w:tcPr>
          <w:p w:rsidR="004916AE" w:rsidRPr="008A2BB2" w:rsidRDefault="004916AE" w:rsidP="00BA7C21">
            <w:pPr>
              <w:rPr>
                <w:sz w:val="20"/>
                <w:szCs w:val="20"/>
                <w:lang w:val="en-GB"/>
                <w:rPrChange w:id="529" w:author="Keet, M." w:date="2015-02-14T16:31:00Z">
                  <w:rPr>
                    <w:sz w:val="20"/>
                    <w:szCs w:val="20"/>
                    <w:lang w:val="en-GB"/>
                  </w:rPr>
                </w:rPrChange>
              </w:rPr>
            </w:pPr>
            <w:r w:rsidRPr="009F3598">
              <w:rPr>
                <w:sz w:val="20"/>
                <w:szCs w:val="20"/>
                <w:lang w:val="en-GB"/>
              </w:rPr>
              <w:t>All members of the group are assigned.</w:t>
            </w:r>
          </w:p>
        </w:tc>
        <w:tc>
          <w:tcPr>
            <w:tcW w:w="2956" w:type="dxa"/>
            <w:tcBorders>
              <w:bottom w:val="single" w:sz="4" w:space="0" w:color="auto"/>
            </w:tcBorders>
            <w:shd w:val="clear" w:color="auto" w:fill="DEEAF6" w:themeFill="accent1" w:themeFillTint="33"/>
          </w:tcPr>
          <w:p w:rsidR="004916AE" w:rsidRPr="008A2BB2" w:rsidRDefault="004916AE" w:rsidP="00BA7C21">
            <w:pPr>
              <w:rPr>
                <w:lang w:val="en-GB"/>
                <w:rPrChange w:id="530" w:author="Keet, M." w:date="2015-02-14T16:31:00Z">
                  <w:rPr/>
                </w:rPrChange>
              </w:rPr>
            </w:pPr>
            <w:r w:rsidRPr="008A2BB2">
              <w:rPr>
                <w:lang w:val="en-GB"/>
                <w:rPrChange w:id="531" w:author="Keet, M." w:date="2015-02-14T16:31:00Z">
                  <w:rPr/>
                </w:rPrChange>
              </w:rPr>
              <w:t>-</w:t>
            </w:r>
          </w:p>
        </w:tc>
      </w:tr>
    </w:tbl>
    <w:p w:rsidR="004916AE" w:rsidRPr="008A2BB2" w:rsidRDefault="004916AE" w:rsidP="004916AE">
      <w:pPr>
        <w:rPr>
          <w:lang w:val="en-GB"/>
          <w:rPrChange w:id="532" w:author="Keet, M." w:date="2015-02-14T16:31:00Z">
            <w:rPr/>
          </w:rPrChange>
        </w:rPr>
      </w:pPr>
    </w:p>
    <w:tbl>
      <w:tblPr>
        <w:tblW w:w="0" w:type="auto"/>
        <w:tblBorders>
          <w:top w:val="single" w:sz="4" w:space="0" w:color="auto"/>
        </w:tblBorders>
        <w:tblLook w:val="0000" w:firstRow="0" w:lastRow="0" w:firstColumn="0" w:lastColumn="0" w:noHBand="0" w:noVBand="0"/>
      </w:tblPr>
      <w:tblGrid>
        <w:gridCol w:w="2956"/>
        <w:gridCol w:w="1478"/>
        <w:gridCol w:w="1478"/>
        <w:gridCol w:w="2956"/>
      </w:tblGrid>
      <w:tr w:rsidR="004916AE" w:rsidRPr="008A2BB2" w:rsidTr="00BA7C21">
        <w:trPr>
          <w:trHeight w:val="100"/>
        </w:trPr>
        <w:tc>
          <w:tcPr>
            <w:tcW w:w="8868" w:type="dxa"/>
            <w:gridSpan w:val="4"/>
            <w:tcBorders>
              <w:top w:val="single" w:sz="4" w:space="0" w:color="auto"/>
              <w:left w:val="single" w:sz="4" w:space="0" w:color="auto"/>
              <w:right w:val="single" w:sz="4" w:space="0" w:color="auto"/>
            </w:tcBorders>
            <w:shd w:val="clear" w:color="auto" w:fill="C0C0C0"/>
          </w:tcPr>
          <w:p w:rsidR="004916AE" w:rsidRPr="008A2BB2" w:rsidRDefault="004916AE" w:rsidP="00BA7C21">
            <w:pPr>
              <w:rPr>
                <w:lang w:val="en-GB"/>
                <w:rPrChange w:id="533" w:author="Keet, M." w:date="2015-02-14T16:31:00Z">
                  <w:rPr/>
                </w:rPrChange>
              </w:rPr>
            </w:pPr>
            <w:r w:rsidRPr="008A2BB2">
              <w:rPr>
                <w:lang w:val="en-GB"/>
                <w:rPrChange w:id="534" w:author="Keet, M." w:date="2015-02-14T16:31:00Z">
                  <w:rPr/>
                </w:rPrChange>
              </w:rPr>
              <w:t>WEEK 8</w:t>
            </w:r>
          </w:p>
        </w:tc>
      </w:tr>
      <w:tr w:rsidR="004916AE" w:rsidRPr="008A2BB2" w:rsidTr="00BA7C21">
        <w:tblPrEx>
          <w:tblBorders>
            <w:left w:val="single" w:sz="4" w:space="0" w:color="auto"/>
            <w:bottom w:val="single" w:sz="4" w:space="0" w:color="auto"/>
            <w:right w:val="single" w:sz="4" w:space="0" w:color="auto"/>
            <w:insideH w:val="single" w:sz="4" w:space="0" w:color="auto"/>
            <w:insideV w:val="single" w:sz="4" w:space="0" w:color="auto"/>
          </w:tblBorders>
        </w:tblPrEx>
        <w:trPr>
          <w:trHeight w:val="523"/>
        </w:trPr>
        <w:tc>
          <w:tcPr>
            <w:tcW w:w="4434" w:type="dxa"/>
            <w:gridSpan w:val="2"/>
            <w:tcBorders>
              <w:top w:val="single" w:sz="4" w:space="0" w:color="auto"/>
            </w:tcBorders>
            <w:shd w:val="clear" w:color="auto" w:fill="F3690B"/>
          </w:tcPr>
          <w:p w:rsidR="004916AE" w:rsidRPr="008A2BB2" w:rsidRDefault="004916AE" w:rsidP="00BA7C21">
            <w:pPr>
              <w:tabs>
                <w:tab w:val="center" w:pos="2109"/>
              </w:tabs>
              <w:rPr>
                <w:lang w:val="en-GB"/>
                <w:rPrChange w:id="535" w:author="Keet, M." w:date="2015-02-14T16:31:00Z">
                  <w:rPr/>
                </w:rPrChange>
              </w:rPr>
            </w:pPr>
            <w:r w:rsidRPr="008A2BB2">
              <w:rPr>
                <w:lang w:val="en-GB"/>
                <w:rPrChange w:id="536" w:author="Keet, M." w:date="2015-02-14T16:31:00Z">
                  <w:rPr/>
                </w:rPrChange>
              </w:rPr>
              <w:t>President</w:t>
            </w:r>
            <w:r w:rsidRPr="008A2BB2">
              <w:rPr>
                <w:lang w:val="en-GB"/>
                <w:rPrChange w:id="537" w:author="Keet, M." w:date="2015-02-14T16:31:00Z">
                  <w:rPr/>
                </w:rPrChange>
              </w:rPr>
              <w:tab/>
            </w:r>
          </w:p>
        </w:tc>
        <w:tc>
          <w:tcPr>
            <w:tcW w:w="4434" w:type="dxa"/>
            <w:gridSpan w:val="2"/>
            <w:tcBorders>
              <w:top w:val="single" w:sz="4" w:space="0" w:color="auto"/>
            </w:tcBorders>
            <w:shd w:val="clear" w:color="auto" w:fill="FFCC66"/>
          </w:tcPr>
          <w:p w:rsidR="004916AE" w:rsidRPr="008A2BB2" w:rsidRDefault="004916AE" w:rsidP="00BA7C21">
            <w:pPr>
              <w:rPr>
                <w:lang w:val="en-GB"/>
                <w:rPrChange w:id="538" w:author="Keet, M." w:date="2015-02-14T16:31:00Z">
                  <w:rPr/>
                </w:rPrChange>
              </w:rPr>
            </w:pPr>
            <w:r w:rsidRPr="008A2BB2">
              <w:rPr>
                <w:lang w:val="en-GB"/>
                <w:rPrChange w:id="539" w:author="Keet, M." w:date="2015-02-14T16:31:00Z">
                  <w:rPr/>
                </w:rPrChange>
              </w:rPr>
              <w:t>-</w:t>
            </w:r>
          </w:p>
        </w:tc>
      </w:tr>
      <w:tr w:rsidR="004916AE" w:rsidRPr="008A2BB2" w:rsidTr="00BA7C21">
        <w:tblPrEx>
          <w:tblBorders>
            <w:left w:val="single" w:sz="4" w:space="0" w:color="auto"/>
            <w:bottom w:val="single" w:sz="4" w:space="0" w:color="auto"/>
            <w:right w:val="single" w:sz="4" w:space="0" w:color="auto"/>
            <w:insideH w:val="single" w:sz="4" w:space="0" w:color="auto"/>
            <w:insideV w:val="single" w:sz="4" w:space="0" w:color="auto"/>
          </w:tblBorders>
        </w:tblPrEx>
        <w:trPr>
          <w:trHeight w:val="523"/>
        </w:trPr>
        <w:tc>
          <w:tcPr>
            <w:tcW w:w="4434" w:type="dxa"/>
            <w:gridSpan w:val="2"/>
            <w:shd w:val="clear" w:color="auto" w:fill="FFCC66"/>
          </w:tcPr>
          <w:p w:rsidR="004916AE" w:rsidRPr="008A2BB2" w:rsidRDefault="004916AE" w:rsidP="00BA7C21">
            <w:pPr>
              <w:rPr>
                <w:lang w:val="en-GB"/>
                <w:rPrChange w:id="540" w:author="Keet, M." w:date="2015-02-14T16:31:00Z">
                  <w:rPr/>
                </w:rPrChange>
              </w:rPr>
            </w:pPr>
            <w:r w:rsidRPr="008A2BB2">
              <w:rPr>
                <w:lang w:val="en-GB"/>
                <w:rPrChange w:id="541" w:author="Keet, M." w:date="2015-02-14T16:31:00Z">
                  <w:rPr/>
                </w:rPrChange>
              </w:rPr>
              <w:t>Secretary</w:t>
            </w:r>
          </w:p>
        </w:tc>
        <w:tc>
          <w:tcPr>
            <w:tcW w:w="4434" w:type="dxa"/>
            <w:gridSpan w:val="2"/>
            <w:shd w:val="clear" w:color="auto" w:fill="F3690B"/>
          </w:tcPr>
          <w:p w:rsidR="004916AE" w:rsidRPr="008A2BB2" w:rsidRDefault="004916AE" w:rsidP="00BA7C21">
            <w:pPr>
              <w:rPr>
                <w:lang w:val="en-GB"/>
                <w:rPrChange w:id="542" w:author="Keet, M." w:date="2015-02-14T16:31:00Z">
                  <w:rPr/>
                </w:rPrChange>
              </w:rPr>
            </w:pPr>
            <w:r w:rsidRPr="008A2BB2">
              <w:rPr>
                <w:lang w:val="en-GB"/>
                <w:rPrChange w:id="543" w:author="Keet, M." w:date="2015-02-14T16:31:00Z">
                  <w:rPr/>
                </w:rPrChange>
              </w:rPr>
              <w:t>-</w:t>
            </w:r>
          </w:p>
        </w:tc>
      </w:tr>
      <w:tr w:rsidR="004916AE" w:rsidRPr="008A2BB2" w:rsidTr="00BA7C21">
        <w:tblPrEx>
          <w:tblBorders>
            <w:left w:val="single" w:sz="4" w:space="0" w:color="auto"/>
            <w:bottom w:val="single" w:sz="4" w:space="0" w:color="auto"/>
            <w:right w:val="single" w:sz="4" w:space="0" w:color="auto"/>
            <w:insideH w:val="single" w:sz="4" w:space="0" w:color="auto"/>
            <w:insideV w:val="single" w:sz="4" w:space="0" w:color="auto"/>
          </w:tblBorders>
        </w:tblPrEx>
        <w:trPr>
          <w:trHeight w:val="523"/>
        </w:trPr>
        <w:tc>
          <w:tcPr>
            <w:tcW w:w="4434" w:type="dxa"/>
            <w:gridSpan w:val="2"/>
            <w:shd w:val="clear" w:color="auto" w:fill="F3690B"/>
          </w:tcPr>
          <w:p w:rsidR="004916AE" w:rsidRPr="008A2BB2" w:rsidRDefault="004916AE" w:rsidP="00BA7C21">
            <w:pPr>
              <w:rPr>
                <w:lang w:val="en-GB"/>
                <w:rPrChange w:id="544" w:author="Keet, M." w:date="2015-02-14T16:31:00Z">
                  <w:rPr/>
                </w:rPrChange>
              </w:rPr>
            </w:pPr>
            <w:r w:rsidRPr="008A2BB2">
              <w:rPr>
                <w:lang w:val="en-GB"/>
                <w:rPrChange w:id="545" w:author="Keet, M." w:date="2015-02-14T16:31:00Z">
                  <w:rPr/>
                </w:rPrChange>
              </w:rPr>
              <w:t xml:space="preserve">Quality </w:t>
            </w:r>
            <w:del w:id="546" w:author="Keet, M." w:date="2015-02-14T16:50:00Z">
              <w:r w:rsidRPr="008A2BB2" w:rsidDel="009F3598">
                <w:rPr>
                  <w:lang w:val="en-GB"/>
                  <w:rPrChange w:id="547" w:author="Keet, M." w:date="2015-02-14T16:31:00Z">
                    <w:rPr/>
                  </w:rPrChange>
                </w:rPr>
                <w:delText>Insurance</w:delText>
              </w:r>
            </w:del>
            <w:ins w:id="548" w:author="Keet, M." w:date="2015-02-14T16:50:00Z">
              <w:r w:rsidR="009F3598">
                <w:rPr>
                  <w:lang w:val="en-GB"/>
                </w:rPr>
                <w:t>Assurance</w:t>
              </w:r>
            </w:ins>
            <w:r w:rsidRPr="008A2BB2">
              <w:rPr>
                <w:lang w:val="en-GB"/>
                <w:rPrChange w:id="549" w:author="Keet, M." w:date="2015-02-14T16:31:00Z">
                  <w:rPr/>
                </w:rPrChange>
              </w:rPr>
              <w:t xml:space="preserve"> Manager</w:t>
            </w:r>
          </w:p>
        </w:tc>
        <w:tc>
          <w:tcPr>
            <w:tcW w:w="4434" w:type="dxa"/>
            <w:gridSpan w:val="2"/>
            <w:shd w:val="clear" w:color="auto" w:fill="FFCC66"/>
          </w:tcPr>
          <w:p w:rsidR="004916AE" w:rsidRPr="008A2BB2" w:rsidRDefault="004916AE" w:rsidP="00BA7C21">
            <w:pPr>
              <w:rPr>
                <w:lang w:val="en-GB"/>
                <w:rPrChange w:id="550" w:author="Keet, M." w:date="2015-02-14T16:31:00Z">
                  <w:rPr/>
                </w:rPrChange>
              </w:rPr>
            </w:pPr>
            <w:r w:rsidRPr="008A2BB2">
              <w:rPr>
                <w:lang w:val="en-GB"/>
                <w:rPrChange w:id="551" w:author="Keet, M." w:date="2015-02-14T16:31:00Z">
                  <w:rPr/>
                </w:rPrChange>
              </w:rPr>
              <w:t>-</w:t>
            </w:r>
          </w:p>
        </w:tc>
      </w:tr>
      <w:tr w:rsidR="004916AE" w:rsidRPr="008A2BB2" w:rsidTr="00BA7C21">
        <w:tblPrEx>
          <w:tblBorders>
            <w:left w:val="single" w:sz="4" w:space="0" w:color="auto"/>
            <w:bottom w:val="single" w:sz="4" w:space="0" w:color="auto"/>
            <w:right w:val="single" w:sz="4" w:space="0" w:color="auto"/>
            <w:insideH w:val="single" w:sz="4" w:space="0" w:color="auto"/>
            <w:insideV w:val="single" w:sz="4" w:space="0" w:color="auto"/>
          </w:tblBorders>
        </w:tblPrEx>
        <w:trPr>
          <w:trHeight w:val="523"/>
        </w:trPr>
        <w:tc>
          <w:tcPr>
            <w:tcW w:w="4434" w:type="dxa"/>
            <w:gridSpan w:val="2"/>
            <w:shd w:val="clear" w:color="auto" w:fill="FFCC66"/>
          </w:tcPr>
          <w:p w:rsidR="004916AE" w:rsidRPr="008A2BB2" w:rsidRDefault="004916AE" w:rsidP="00BA7C21">
            <w:pPr>
              <w:rPr>
                <w:lang w:val="en-GB"/>
                <w:rPrChange w:id="552" w:author="Keet, M." w:date="2015-02-14T16:31:00Z">
                  <w:rPr/>
                </w:rPrChange>
              </w:rPr>
            </w:pPr>
            <w:r w:rsidRPr="008A2BB2">
              <w:rPr>
                <w:lang w:val="en-GB"/>
                <w:rPrChange w:id="553" w:author="Keet, M." w:date="2015-02-14T16:31:00Z">
                  <w:rPr/>
                </w:rPrChange>
              </w:rPr>
              <w:t>Material Manager</w:t>
            </w:r>
          </w:p>
        </w:tc>
        <w:tc>
          <w:tcPr>
            <w:tcW w:w="4434" w:type="dxa"/>
            <w:gridSpan w:val="2"/>
            <w:shd w:val="clear" w:color="auto" w:fill="F3690B"/>
          </w:tcPr>
          <w:p w:rsidR="004916AE" w:rsidRPr="008A2BB2" w:rsidRDefault="004916AE" w:rsidP="00BA7C21">
            <w:pPr>
              <w:rPr>
                <w:lang w:val="en-GB"/>
                <w:rPrChange w:id="554" w:author="Keet, M." w:date="2015-02-14T16:31:00Z">
                  <w:rPr/>
                </w:rPrChange>
              </w:rPr>
            </w:pPr>
            <w:r w:rsidRPr="008A2BB2">
              <w:rPr>
                <w:lang w:val="en-GB"/>
                <w:rPrChange w:id="555" w:author="Keet, M." w:date="2015-02-14T16:31:00Z">
                  <w:rPr/>
                </w:rPrChange>
              </w:rPr>
              <w:t>Keet M. (Maarten)</w:t>
            </w:r>
          </w:p>
        </w:tc>
      </w:tr>
      <w:tr w:rsidR="004916AE" w:rsidRPr="008A2BB2" w:rsidTr="00BA7C21">
        <w:tblPrEx>
          <w:tblBorders>
            <w:left w:val="single" w:sz="4" w:space="0" w:color="auto"/>
            <w:bottom w:val="single" w:sz="4" w:space="0" w:color="auto"/>
            <w:right w:val="single" w:sz="4" w:space="0" w:color="auto"/>
            <w:insideH w:val="single" w:sz="4" w:space="0" w:color="auto"/>
            <w:insideV w:val="single" w:sz="4" w:space="0" w:color="auto"/>
          </w:tblBorders>
        </w:tblPrEx>
        <w:trPr>
          <w:trHeight w:val="523"/>
        </w:trPr>
        <w:tc>
          <w:tcPr>
            <w:tcW w:w="2956" w:type="dxa"/>
            <w:shd w:val="clear" w:color="auto" w:fill="BDD6EE" w:themeFill="accent1" w:themeFillTint="66"/>
          </w:tcPr>
          <w:p w:rsidR="004916AE" w:rsidRPr="008A2BB2" w:rsidRDefault="004916AE" w:rsidP="00BA7C21">
            <w:pPr>
              <w:rPr>
                <w:lang w:val="en-GB"/>
                <w:rPrChange w:id="556" w:author="Keet, M." w:date="2015-02-14T16:31:00Z">
                  <w:rPr/>
                </w:rPrChange>
              </w:rPr>
            </w:pPr>
            <w:r w:rsidRPr="008A2BB2">
              <w:rPr>
                <w:lang w:val="en-GB"/>
                <w:rPrChange w:id="557" w:author="Keet, M." w:date="2015-02-14T16:31:00Z">
                  <w:rPr/>
                </w:rPrChange>
              </w:rPr>
              <w:t>Document(s)</w:t>
            </w:r>
          </w:p>
        </w:tc>
        <w:tc>
          <w:tcPr>
            <w:tcW w:w="2956" w:type="dxa"/>
            <w:gridSpan w:val="2"/>
            <w:shd w:val="clear" w:color="auto" w:fill="DEEAF6" w:themeFill="accent1" w:themeFillTint="33"/>
          </w:tcPr>
          <w:p w:rsidR="004916AE" w:rsidRPr="008A2BB2" w:rsidRDefault="004916AE" w:rsidP="00BA7C21">
            <w:pPr>
              <w:rPr>
                <w:lang w:val="en-GB"/>
                <w:rPrChange w:id="558" w:author="Keet, M." w:date="2015-02-14T16:31:00Z">
                  <w:rPr/>
                </w:rPrChange>
              </w:rPr>
            </w:pPr>
            <w:r w:rsidRPr="008A2BB2">
              <w:rPr>
                <w:lang w:val="en-GB"/>
                <w:rPrChange w:id="559" w:author="Keet, M." w:date="2015-02-14T16:31:00Z">
                  <w:rPr/>
                </w:rPrChange>
              </w:rPr>
              <w:t>Members Assigned</w:t>
            </w:r>
          </w:p>
        </w:tc>
        <w:tc>
          <w:tcPr>
            <w:tcW w:w="2956" w:type="dxa"/>
            <w:shd w:val="clear" w:color="auto" w:fill="BDD6EE" w:themeFill="accent1" w:themeFillTint="66"/>
          </w:tcPr>
          <w:p w:rsidR="004916AE" w:rsidRPr="008A2BB2" w:rsidRDefault="004916AE" w:rsidP="00BA7C21">
            <w:pPr>
              <w:rPr>
                <w:lang w:val="en-GB"/>
                <w:rPrChange w:id="560" w:author="Keet, M." w:date="2015-02-14T16:31:00Z">
                  <w:rPr/>
                </w:rPrChange>
              </w:rPr>
            </w:pPr>
            <w:r w:rsidRPr="008A2BB2">
              <w:rPr>
                <w:lang w:val="en-GB"/>
                <w:rPrChange w:id="561" w:author="Keet, M." w:date="2015-02-14T16:31:00Z">
                  <w:rPr/>
                </w:rPrChange>
              </w:rPr>
              <w:t>Responsible</w:t>
            </w:r>
          </w:p>
        </w:tc>
      </w:tr>
      <w:tr w:rsidR="004916AE" w:rsidRPr="008A2BB2" w:rsidTr="00BA7C21">
        <w:tblPrEx>
          <w:tblBorders>
            <w:left w:val="single" w:sz="4" w:space="0" w:color="auto"/>
            <w:bottom w:val="single" w:sz="4" w:space="0" w:color="auto"/>
            <w:right w:val="single" w:sz="4" w:space="0" w:color="auto"/>
            <w:insideH w:val="single" w:sz="4" w:space="0" w:color="auto"/>
            <w:insideV w:val="single" w:sz="4" w:space="0" w:color="auto"/>
          </w:tblBorders>
        </w:tblPrEx>
        <w:trPr>
          <w:trHeight w:val="523"/>
        </w:trPr>
        <w:tc>
          <w:tcPr>
            <w:tcW w:w="2956" w:type="dxa"/>
            <w:tcBorders>
              <w:bottom w:val="single" w:sz="4" w:space="0" w:color="auto"/>
            </w:tcBorders>
            <w:shd w:val="clear" w:color="auto" w:fill="DEEAF6" w:themeFill="accent1" w:themeFillTint="33"/>
          </w:tcPr>
          <w:p w:rsidR="004916AE" w:rsidRPr="008A2BB2" w:rsidRDefault="004916AE" w:rsidP="00BA7C21">
            <w:pPr>
              <w:rPr>
                <w:lang w:val="en-GB"/>
                <w:rPrChange w:id="562" w:author="Keet, M." w:date="2015-02-14T16:31:00Z">
                  <w:rPr/>
                </w:rPrChange>
              </w:rPr>
            </w:pPr>
            <w:r w:rsidRPr="008A2BB2">
              <w:rPr>
                <w:lang w:val="en-GB"/>
                <w:rPrChange w:id="563" w:author="Keet, M." w:date="2015-02-14T16:31:00Z">
                  <w:rPr/>
                </w:rPrChange>
              </w:rPr>
              <w:t>Final Report</w:t>
            </w:r>
          </w:p>
        </w:tc>
        <w:tc>
          <w:tcPr>
            <w:tcW w:w="2956" w:type="dxa"/>
            <w:gridSpan w:val="2"/>
            <w:tcBorders>
              <w:bottom w:val="single" w:sz="4" w:space="0" w:color="auto"/>
            </w:tcBorders>
            <w:shd w:val="clear" w:color="auto" w:fill="BDD6EE" w:themeFill="accent1" w:themeFillTint="66"/>
          </w:tcPr>
          <w:p w:rsidR="004916AE" w:rsidRPr="008A2BB2" w:rsidRDefault="004916AE" w:rsidP="00BA7C21">
            <w:pPr>
              <w:rPr>
                <w:sz w:val="20"/>
                <w:szCs w:val="20"/>
                <w:lang w:val="en-GB"/>
                <w:rPrChange w:id="564" w:author="Keet, M." w:date="2015-02-14T16:31:00Z">
                  <w:rPr>
                    <w:sz w:val="20"/>
                    <w:szCs w:val="20"/>
                    <w:lang w:val="en-GB"/>
                  </w:rPr>
                </w:rPrChange>
              </w:rPr>
            </w:pPr>
            <w:r w:rsidRPr="009F3598">
              <w:rPr>
                <w:sz w:val="20"/>
                <w:szCs w:val="20"/>
                <w:lang w:val="en-GB"/>
              </w:rPr>
              <w:t>All members of the group are assigned.</w:t>
            </w:r>
          </w:p>
        </w:tc>
        <w:tc>
          <w:tcPr>
            <w:tcW w:w="2956" w:type="dxa"/>
            <w:tcBorders>
              <w:bottom w:val="single" w:sz="4" w:space="0" w:color="auto"/>
            </w:tcBorders>
            <w:shd w:val="clear" w:color="auto" w:fill="DEEAF6" w:themeFill="accent1" w:themeFillTint="33"/>
          </w:tcPr>
          <w:p w:rsidR="004916AE" w:rsidRPr="008A2BB2" w:rsidRDefault="004916AE" w:rsidP="00BA7C21">
            <w:pPr>
              <w:rPr>
                <w:lang w:val="en-GB"/>
                <w:rPrChange w:id="565" w:author="Keet, M." w:date="2015-02-14T16:31:00Z">
                  <w:rPr/>
                </w:rPrChange>
              </w:rPr>
            </w:pPr>
            <w:r w:rsidRPr="008A2BB2">
              <w:rPr>
                <w:lang w:val="en-GB"/>
                <w:rPrChange w:id="566" w:author="Keet, M." w:date="2015-02-14T16:31:00Z">
                  <w:rPr/>
                </w:rPrChange>
              </w:rPr>
              <w:t>-</w:t>
            </w:r>
          </w:p>
        </w:tc>
      </w:tr>
    </w:tbl>
    <w:p w:rsidR="004916AE" w:rsidRPr="009F3598" w:rsidRDefault="004916AE" w:rsidP="004916AE">
      <w:pPr>
        <w:rPr>
          <w:lang w:val="en-GB"/>
        </w:rPr>
      </w:pPr>
    </w:p>
    <w:sectPr w:rsidR="004916AE" w:rsidRPr="009F3598" w:rsidSect="00E65536">
      <w:footerReference w:type="default" r:id="rId7"/>
      <w:pgSz w:w="11906" w:h="16838"/>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140E6" w:rsidRDefault="005140E6" w:rsidP="00E65536">
      <w:pPr>
        <w:spacing w:after="0" w:line="240" w:lineRule="auto"/>
      </w:pPr>
      <w:r>
        <w:separator/>
      </w:r>
    </w:p>
  </w:endnote>
  <w:endnote w:type="continuationSeparator" w:id="0">
    <w:p w:rsidR="005140E6" w:rsidRDefault="005140E6" w:rsidP="00E655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05130204"/>
      <w:docPartObj>
        <w:docPartGallery w:val="Page Numbers (Bottom of Page)"/>
        <w:docPartUnique/>
      </w:docPartObj>
    </w:sdtPr>
    <w:sdtEndPr/>
    <w:sdtContent>
      <w:p w:rsidR="00E65536" w:rsidRDefault="00E65536">
        <w:pPr>
          <w:pStyle w:val="Voettekst"/>
          <w:jc w:val="center"/>
        </w:pPr>
        <w:r>
          <w:fldChar w:fldCharType="begin"/>
        </w:r>
        <w:r>
          <w:instrText>PAGE   \* MERGEFORMAT</w:instrText>
        </w:r>
        <w:r>
          <w:fldChar w:fldCharType="separate"/>
        </w:r>
        <w:r w:rsidR="00BB6517">
          <w:rPr>
            <w:noProof/>
          </w:rPr>
          <w:t>2</w:t>
        </w:r>
        <w:r>
          <w:fldChar w:fldCharType="end"/>
        </w:r>
      </w:p>
    </w:sdtContent>
  </w:sdt>
  <w:p w:rsidR="00E65536" w:rsidRDefault="00E65536">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140E6" w:rsidRDefault="005140E6" w:rsidP="00E65536">
      <w:pPr>
        <w:spacing w:after="0" w:line="240" w:lineRule="auto"/>
      </w:pPr>
      <w:r>
        <w:separator/>
      </w:r>
    </w:p>
  </w:footnote>
  <w:footnote w:type="continuationSeparator" w:id="0">
    <w:p w:rsidR="005140E6" w:rsidRDefault="005140E6" w:rsidP="00E65536">
      <w:pPr>
        <w:spacing w:after="0" w:line="240" w:lineRule="auto"/>
      </w:pPr>
      <w:r>
        <w:continuationSeparator/>
      </w:r>
    </w:p>
  </w:footnote>
</w:footnote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eet, M.">
    <w15:presenceInfo w15:providerId="AD" w15:userId="S-1-5-21-1895577662-1677200029-1617787245-94045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trackRevisio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2916"/>
    <w:rsid w:val="00110A5D"/>
    <w:rsid w:val="001402DD"/>
    <w:rsid w:val="001C17C3"/>
    <w:rsid w:val="00225335"/>
    <w:rsid w:val="002B681C"/>
    <w:rsid w:val="002C357F"/>
    <w:rsid w:val="002F0378"/>
    <w:rsid w:val="002F6930"/>
    <w:rsid w:val="00371CE9"/>
    <w:rsid w:val="00432AFA"/>
    <w:rsid w:val="004916AE"/>
    <w:rsid w:val="005140E6"/>
    <w:rsid w:val="007324F0"/>
    <w:rsid w:val="00751491"/>
    <w:rsid w:val="00800B31"/>
    <w:rsid w:val="00833B91"/>
    <w:rsid w:val="008A2BB2"/>
    <w:rsid w:val="008D6DDC"/>
    <w:rsid w:val="00922916"/>
    <w:rsid w:val="0093218C"/>
    <w:rsid w:val="0094385F"/>
    <w:rsid w:val="00951F40"/>
    <w:rsid w:val="00954841"/>
    <w:rsid w:val="009F3598"/>
    <w:rsid w:val="00A437BC"/>
    <w:rsid w:val="00AA19BC"/>
    <w:rsid w:val="00B2761B"/>
    <w:rsid w:val="00BB6517"/>
    <w:rsid w:val="00C42CAA"/>
    <w:rsid w:val="00C76D5D"/>
    <w:rsid w:val="00DE1030"/>
    <w:rsid w:val="00E13165"/>
    <w:rsid w:val="00E3537A"/>
    <w:rsid w:val="00E639A1"/>
    <w:rsid w:val="00E65536"/>
    <w:rsid w:val="00F2040E"/>
    <w:rsid w:val="00F37AE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2E30940-E104-493D-965A-1C4EE1B1BC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110A5D"/>
    <w:rPr>
      <w:rFonts w:ascii="Baskerville Old Face" w:hAnsi="Baskerville Old Face"/>
      <w:sz w:val="24"/>
    </w:rPr>
  </w:style>
  <w:style w:type="paragraph" w:styleId="Kop1">
    <w:name w:val="heading 1"/>
    <w:basedOn w:val="Standaard"/>
    <w:next w:val="Standaard"/>
    <w:link w:val="Kop1Char"/>
    <w:uiPriority w:val="9"/>
    <w:qFormat/>
    <w:rsid w:val="00110A5D"/>
    <w:pPr>
      <w:keepNext/>
      <w:keepLines/>
      <w:spacing w:before="240" w:after="0"/>
      <w:outlineLvl w:val="0"/>
    </w:pPr>
    <w:rPr>
      <w:rFonts w:eastAsiaTheme="majorEastAsia" w:cstheme="majorBidi"/>
      <w:color w:val="000000" w:themeColor="text1"/>
      <w:sz w:val="32"/>
      <w:szCs w:val="32"/>
    </w:rPr>
  </w:style>
  <w:style w:type="paragraph" w:styleId="Kop2">
    <w:name w:val="heading 2"/>
    <w:basedOn w:val="Standaard"/>
    <w:next w:val="Standaard"/>
    <w:link w:val="Kop2Char"/>
    <w:uiPriority w:val="9"/>
    <w:unhideWhenUsed/>
    <w:qFormat/>
    <w:rsid w:val="00110A5D"/>
    <w:pPr>
      <w:keepNext/>
      <w:keepLines/>
      <w:spacing w:before="40" w:after="0"/>
      <w:outlineLvl w:val="1"/>
    </w:pPr>
    <w:rPr>
      <w:rFonts w:eastAsiaTheme="majorEastAsia" w:cstheme="majorBidi"/>
      <w:color w:val="000000" w:themeColor="text1"/>
      <w:sz w:val="26"/>
      <w:szCs w:val="26"/>
    </w:rPr>
  </w:style>
  <w:style w:type="paragraph" w:styleId="Kop3">
    <w:name w:val="heading 3"/>
    <w:basedOn w:val="Standaard"/>
    <w:next w:val="Standaard"/>
    <w:link w:val="Kop3Char"/>
    <w:uiPriority w:val="9"/>
    <w:unhideWhenUsed/>
    <w:qFormat/>
    <w:rsid w:val="00110A5D"/>
    <w:pPr>
      <w:keepNext/>
      <w:keepLines/>
      <w:spacing w:before="40" w:after="0"/>
      <w:outlineLvl w:val="2"/>
    </w:pPr>
    <w:rPr>
      <w:rFonts w:eastAsiaTheme="majorEastAsia" w:cstheme="majorBidi"/>
      <w:color w:val="000000" w:themeColor="text1"/>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110A5D"/>
    <w:pPr>
      <w:spacing w:after="0" w:line="240" w:lineRule="auto"/>
    </w:pPr>
    <w:rPr>
      <w:rFonts w:ascii="Baskerville Old Face" w:eastAsiaTheme="minorEastAsia" w:hAnsi="Baskerville Old Face"/>
      <w:sz w:val="24"/>
      <w:lang w:eastAsia="nl-NL"/>
    </w:rPr>
  </w:style>
  <w:style w:type="character" w:customStyle="1" w:styleId="GeenafstandChar">
    <w:name w:val="Geen afstand Char"/>
    <w:basedOn w:val="Standaardalinea-lettertype"/>
    <w:link w:val="Geenafstand"/>
    <w:uiPriority w:val="1"/>
    <w:rsid w:val="00110A5D"/>
    <w:rPr>
      <w:rFonts w:ascii="Baskerville Old Face" w:eastAsiaTheme="minorEastAsia" w:hAnsi="Baskerville Old Face"/>
      <w:sz w:val="24"/>
      <w:lang w:eastAsia="nl-NL"/>
    </w:rPr>
  </w:style>
  <w:style w:type="paragraph" w:styleId="Koptekst">
    <w:name w:val="header"/>
    <w:basedOn w:val="Standaard"/>
    <w:link w:val="KoptekstChar"/>
    <w:uiPriority w:val="99"/>
    <w:unhideWhenUsed/>
    <w:rsid w:val="00E65536"/>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E65536"/>
  </w:style>
  <w:style w:type="paragraph" w:styleId="Voettekst">
    <w:name w:val="footer"/>
    <w:basedOn w:val="Standaard"/>
    <w:link w:val="VoettekstChar"/>
    <w:uiPriority w:val="99"/>
    <w:unhideWhenUsed/>
    <w:rsid w:val="00E65536"/>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E65536"/>
  </w:style>
  <w:style w:type="character" w:customStyle="1" w:styleId="Kop1Char">
    <w:name w:val="Kop 1 Char"/>
    <w:basedOn w:val="Standaardalinea-lettertype"/>
    <w:link w:val="Kop1"/>
    <w:uiPriority w:val="9"/>
    <w:rsid w:val="00110A5D"/>
    <w:rPr>
      <w:rFonts w:ascii="Baskerville Old Face" w:eastAsiaTheme="majorEastAsia" w:hAnsi="Baskerville Old Face" w:cstheme="majorBidi"/>
      <w:color w:val="000000" w:themeColor="text1"/>
      <w:sz w:val="32"/>
      <w:szCs w:val="32"/>
    </w:rPr>
  </w:style>
  <w:style w:type="character" w:customStyle="1" w:styleId="Kop2Char">
    <w:name w:val="Kop 2 Char"/>
    <w:basedOn w:val="Standaardalinea-lettertype"/>
    <w:link w:val="Kop2"/>
    <w:uiPriority w:val="9"/>
    <w:rsid w:val="00110A5D"/>
    <w:rPr>
      <w:rFonts w:ascii="Baskerville Old Face" w:eastAsiaTheme="majorEastAsia" w:hAnsi="Baskerville Old Face" w:cstheme="majorBidi"/>
      <w:color w:val="000000" w:themeColor="text1"/>
      <w:sz w:val="26"/>
      <w:szCs w:val="26"/>
    </w:rPr>
  </w:style>
  <w:style w:type="character" w:customStyle="1" w:styleId="Kop3Char">
    <w:name w:val="Kop 3 Char"/>
    <w:basedOn w:val="Standaardalinea-lettertype"/>
    <w:link w:val="Kop3"/>
    <w:uiPriority w:val="9"/>
    <w:rsid w:val="00110A5D"/>
    <w:rPr>
      <w:rFonts w:ascii="Baskerville Old Face" w:eastAsiaTheme="majorEastAsia" w:hAnsi="Baskerville Old Face" w:cstheme="majorBidi"/>
      <w:color w:val="000000" w:themeColor="text1"/>
      <w:sz w:val="24"/>
      <w:szCs w:val="24"/>
    </w:rPr>
  </w:style>
  <w:style w:type="paragraph" w:styleId="Titel">
    <w:name w:val="Title"/>
    <w:basedOn w:val="Standaard"/>
    <w:next w:val="Standaard"/>
    <w:link w:val="TitelChar"/>
    <w:uiPriority w:val="10"/>
    <w:qFormat/>
    <w:rsid w:val="00110A5D"/>
    <w:pPr>
      <w:spacing w:after="0" w:line="360" w:lineRule="auto"/>
      <w:contextualSpacing/>
    </w:pPr>
    <w:rPr>
      <w:rFonts w:eastAsiaTheme="majorEastAsia" w:cstheme="majorBidi"/>
      <w:spacing w:val="-10"/>
      <w:kern w:val="28"/>
      <w:sz w:val="56"/>
      <w:szCs w:val="56"/>
    </w:rPr>
  </w:style>
  <w:style w:type="character" w:customStyle="1" w:styleId="TitelChar">
    <w:name w:val="Titel Char"/>
    <w:basedOn w:val="Standaardalinea-lettertype"/>
    <w:link w:val="Titel"/>
    <w:uiPriority w:val="10"/>
    <w:rsid w:val="00110A5D"/>
    <w:rPr>
      <w:rFonts w:ascii="Baskerville Old Face" w:eastAsiaTheme="majorEastAsia" w:hAnsi="Baskerville Old Face" w:cstheme="majorBidi"/>
      <w:spacing w:val="-10"/>
      <w:kern w:val="28"/>
      <w:sz w:val="56"/>
      <w:szCs w:val="56"/>
    </w:rPr>
  </w:style>
  <w:style w:type="paragraph" w:styleId="Inhopg1">
    <w:name w:val="toc 1"/>
    <w:basedOn w:val="Standaard"/>
    <w:next w:val="Standaard"/>
    <w:autoRedefine/>
    <w:uiPriority w:val="39"/>
    <w:unhideWhenUsed/>
    <w:rsid w:val="0093218C"/>
    <w:pPr>
      <w:spacing w:after="100"/>
    </w:pPr>
  </w:style>
  <w:style w:type="character" w:styleId="Hyperlink">
    <w:name w:val="Hyperlink"/>
    <w:basedOn w:val="Standaardalinea-lettertype"/>
    <w:uiPriority w:val="99"/>
    <w:unhideWhenUsed/>
    <w:rsid w:val="0093218C"/>
    <w:rPr>
      <w:color w:val="0563C1" w:themeColor="hyperlink"/>
      <w:u w:val="single"/>
    </w:rPr>
  </w:style>
  <w:style w:type="paragraph" w:styleId="Kopvaninhoudsopgave">
    <w:name w:val="TOC Heading"/>
    <w:basedOn w:val="Kop1"/>
    <w:next w:val="Standaard"/>
    <w:uiPriority w:val="39"/>
    <w:unhideWhenUsed/>
    <w:qFormat/>
    <w:rsid w:val="0093218C"/>
    <w:pPr>
      <w:outlineLvl w:val="9"/>
    </w:pPr>
    <w:rPr>
      <w:rFonts w:asciiTheme="majorHAnsi" w:hAnsiTheme="majorHAnsi"/>
      <w:color w:val="2E74B5" w:themeColor="accent1" w:themeShade="BF"/>
      <w:lang w:eastAsia="nl-NL"/>
    </w:rPr>
  </w:style>
  <w:style w:type="paragraph" w:styleId="Inhopg2">
    <w:name w:val="toc 2"/>
    <w:basedOn w:val="Standaard"/>
    <w:next w:val="Standaard"/>
    <w:autoRedefine/>
    <w:uiPriority w:val="39"/>
    <w:unhideWhenUsed/>
    <w:rsid w:val="0093218C"/>
    <w:pPr>
      <w:spacing w:after="100"/>
      <w:ind w:left="240"/>
    </w:pPr>
  </w:style>
  <w:style w:type="paragraph" w:styleId="Inhopg3">
    <w:name w:val="toc 3"/>
    <w:basedOn w:val="Standaard"/>
    <w:next w:val="Standaard"/>
    <w:autoRedefine/>
    <w:uiPriority w:val="39"/>
    <w:unhideWhenUsed/>
    <w:rsid w:val="0093218C"/>
    <w:pPr>
      <w:spacing w:after="100"/>
      <w:ind w:left="440"/>
    </w:pPr>
    <w:rPr>
      <w:rFonts w:asciiTheme="minorHAnsi" w:eastAsiaTheme="minorEastAsia" w:hAnsiTheme="minorHAnsi" w:cs="Times New Roman"/>
      <w:sz w:val="22"/>
      <w:lang w:eastAsia="nl-NL"/>
    </w:rPr>
  </w:style>
  <w:style w:type="paragraph" w:styleId="Ballontekst">
    <w:name w:val="Balloon Text"/>
    <w:basedOn w:val="Standaard"/>
    <w:link w:val="BallontekstChar"/>
    <w:uiPriority w:val="99"/>
    <w:semiHidden/>
    <w:unhideWhenUsed/>
    <w:rsid w:val="009F3598"/>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9F359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9046399">
      <w:bodyDiv w:val="1"/>
      <w:marLeft w:val="0"/>
      <w:marRight w:val="0"/>
      <w:marTop w:val="0"/>
      <w:marBottom w:val="0"/>
      <w:divBdr>
        <w:top w:val="none" w:sz="0" w:space="0" w:color="auto"/>
        <w:left w:val="none" w:sz="0" w:space="0" w:color="auto"/>
        <w:bottom w:val="none" w:sz="0" w:space="0" w:color="auto"/>
        <w:right w:val="none" w:sz="0" w:space="0" w:color="auto"/>
      </w:divBdr>
    </w:div>
    <w:div w:id="571820033">
      <w:bodyDiv w:val="1"/>
      <w:marLeft w:val="0"/>
      <w:marRight w:val="0"/>
      <w:marTop w:val="0"/>
      <w:marBottom w:val="0"/>
      <w:divBdr>
        <w:top w:val="none" w:sz="0" w:space="0" w:color="auto"/>
        <w:left w:val="none" w:sz="0" w:space="0" w:color="auto"/>
        <w:bottom w:val="none" w:sz="0" w:space="0" w:color="auto"/>
        <w:right w:val="none" w:sz="0" w:space="0" w:color="auto"/>
      </w:divBdr>
    </w:div>
    <w:div w:id="1061441358">
      <w:bodyDiv w:val="1"/>
      <w:marLeft w:val="0"/>
      <w:marRight w:val="0"/>
      <w:marTop w:val="0"/>
      <w:marBottom w:val="0"/>
      <w:divBdr>
        <w:top w:val="none" w:sz="0" w:space="0" w:color="auto"/>
        <w:left w:val="none" w:sz="0" w:space="0" w:color="auto"/>
        <w:bottom w:val="none" w:sz="0" w:space="0" w:color="auto"/>
        <w:right w:val="none" w:sz="0" w:space="0" w:color="auto"/>
      </w:divBdr>
    </w:div>
    <w:div w:id="1837307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6F5C21-EF6A-419B-B7FE-E90674F445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8</Pages>
  <Words>1534</Words>
  <Characters>8748</Characters>
  <Application>Microsoft Office Word</Application>
  <DocSecurity>0</DocSecurity>
  <Lines>72</Lines>
  <Paragraphs>20</Paragraphs>
  <ScaleCrop>false</ScaleCrop>
  <HeadingPairs>
    <vt:vector size="2" baseType="variant">
      <vt:variant>
        <vt:lpstr>Titel</vt:lpstr>
      </vt:variant>
      <vt:variant>
        <vt:i4>1</vt:i4>
      </vt:variant>
    </vt:vector>
  </HeadingPairs>
  <TitlesOfParts>
    <vt:vector size="1" baseType="lpstr">
      <vt:lpstr>[Title of the Document]</vt:lpstr>
    </vt:vector>
  </TitlesOfParts>
  <Company> </Company>
  <LinksUpToDate>false</LinksUpToDate>
  <CharactersWithSpaces>10262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the Document]</dc:title>
  <dc:subject>[Subtitle]</dc:subject>
  <dc:creator>Berg, S.H.M. van den</dc:creator>
  <cp:keywords/>
  <dc:description/>
  <cp:lastModifiedBy>Keet, M.</cp:lastModifiedBy>
  <cp:revision>10</cp:revision>
  <dcterms:created xsi:type="dcterms:W3CDTF">2015-02-14T14:00:00Z</dcterms:created>
  <dcterms:modified xsi:type="dcterms:W3CDTF">2015-02-14T15:53:00Z</dcterms:modified>
</cp:coreProperties>
</file>