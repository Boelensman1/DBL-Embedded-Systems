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EB47C" w14:textId="77777777" w:rsidR="008D6ED4" w:rsidRDefault="008D6ED4">
      <w:pPr>
        <w:jc w:val="center"/>
        <w:rPr>
          <w:rFonts w:ascii="Open Baskerville 0.0.53" w:hAnsi="Open Baskerville 0.0.53"/>
        </w:rPr>
      </w:pPr>
    </w:p>
    <w:p w14:paraId="6FAEAFF7" w14:textId="77777777" w:rsidR="008D6ED4" w:rsidRDefault="008D6ED4">
      <w:pPr>
        <w:jc w:val="center"/>
        <w:rPr>
          <w:rFonts w:ascii="Open Baskerville 0.0.53" w:hAnsi="Open Baskerville 0.0.53"/>
        </w:rPr>
      </w:pPr>
    </w:p>
    <w:p w14:paraId="1BA19C68" w14:textId="77777777" w:rsidR="008D6ED4" w:rsidRDefault="008D6ED4">
      <w:pPr>
        <w:jc w:val="center"/>
        <w:rPr>
          <w:rFonts w:ascii="Open Baskerville 0.0.53" w:hAnsi="Open Baskerville 0.0.53"/>
        </w:rPr>
      </w:pPr>
    </w:p>
    <w:p w14:paraId="21F9F70F" w14:textId="77777777" w:rsidR="008D6ED4" w:rsidRDefault="00437A9F">
      <w:pPr>
        <w:jc w:val="center"/>
      </w:pPr>
      <w:r>
        <w:rPr>
          <w:rFonts w:ascii="Open Baskerville 0.0.53" w:hAnsi="Open Baskerville 0.0.53"/>
          <w:noProof/>
          <w:lang w:val="en-US"/>
        </w:rPr>
        <mc:AlternateContent>
          <mc:Choice Requires="wps">
            <w:drawing>
              <wp:inline distT="0" distB="101600" distL="0" distR="0" wp14:anchorId="699691E5" wp14:editId="5067DCD3">
                <wp:extent cx="4923155" cy="23495"/>
                <wp:effectExtent l="0" t="0" r="0" b="0"/>
                <wp:docPr id="1" name=""/>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inline>
            </w:drawing>
          </mc:Choice>
          <mc:Fallback>
            <w:pict>
              <v:line id="shape_0" from="0pt,0pt" to="387.55pt,1.75pt" stroked="t" style="position:absolute">
                <v:stroke color="#5b9bd5" weight="6480" joinstyle="miter" endcap="flat"/>
                <v:fill on="false" o:detectmouseclick="t"/>
              </v:line>
            </w:pict>
          </mc:Fallback>
        </mc:AlternateContent>
      </w:r>
    </w:p>
    <w:p w14:paraId="0D87B38C" w14:textId="77777777" w:rsidR="008D6ED4" w:rsidRDefault="00437A9F">
      <w:pPr>
        <w:pStyle w:val="Title"/>
        <w:jc w:val="center"/>
        <w:rPr>
          <w:rFonts w:ascii="Open Baskerville 0.0.53" w:hAnsi="Open Baskerville 0.0.53" w:hint="eastAsia"/>
        </w:rPr>
      </w:pPr>
      <w:r>
        <w:rPr>
          <w:rFonts w:ascii="Open Baskerville 0.0.53" w:hAnsi="Open Baskerville 0.0.53"/>
        </w:rPr>
        <w:t>Machine Design</w:t>
      </w:r>
      <w:r>
        <w:rPr>
          <w:rFonts w:ascii="Open Baskerville 0.0.53" w:hAnsi="Open Baskerville 0.0.53"/>
          <w:noProof/>
          <w:lang w:val="en-US"/>
        </w:rPr>
        <mc:AlternateContent>
          <mc:Choice Requires="wps">
            <w:drawing>
              <wp:anchor distT="0" distB="0" distL="114300" distR="114300" simplePos="0" relativeHeight="2" behindDoc="1" locked="0" layoutInCell="1" allowOverlap="1" wp14:anchorId="3B8F744D" wp14:editId="096D8C29">
                <wp:simplePos x="0" y="0"/>
                <wp:positionH relativeFrom="column">
                  <wp:posOffset>440690</wp:posOffset>
                </wp:positionH>
                <wp:positionV relativeFrom="paragraph">
                  <wp:posOffset>598805</wp:posOffset>
                </wp:positionV>
                <wp:extent cx="4923155" cy="23495"/>
                <wp:effectExtent l="0" t="0" r="0" b="0"/>
                <wp:wrapSquare wrapText="bothSides"/>
                <wp:docPr id="2" name="Rechte verbindingslijn 2"/>
                <wp:cNvGraphicFramePr/>
                <a:graphic xmlns:a="http://schemas.openxmlformats.org/drawingml/2006/main">
                  <a:graphicData uri="http://schemas.microsoft.com/office/word/2010/wordprocessingShape">
                    <wps:wsp>
                      <wps:cNvCnPr/>
                      <wps:spPr>
                        <a:xfrm>
                          <a:off x="0" y="0"/>
                          <a:ext cx="4922640" cy="23040"/>
                        </a:xfrm>
                        <a:prstGeom prst="line">
                          <a:avLst/>
                        </a:prstGeom>
                        <a:ln/>
                      </wps:spPr>
                      <wps:bodyPr/>
                    </wps:wsp>
                  </a:graphicData>
                </a:graphic>
              </wp:anchor>
            </w:drawing>
          </mc:Choice>
          <mc:Fallback>
            <w:pict>
              <v:line id="shape_0" from="34.7pt,46.25pt" to="422.25pt,48pt" ID="Rechte verbindingslijn 2" stroked="t" style="position:absolute">
                <v:stroke color="#5b9bd5" weight="6480" joinstyle="miter" endcap="flat"/>
                <v:fill on="false" o:detectmouseclick="t"/>
              </v:line>
            </w:pict>
          </mc:Fallback>
        </mc:AlternateContent>
      </w:r>
    </w:p>
    <w:p w14:paraId="29FFC512" w14:textId="77777777" w:rsidR="008D6ED4" w:rsidRDefault="008D6ED4">
      <w:pPr>
        <w:jc w:val="center"/>
        <w:rPr>
          <w:rFonts w:ascii="Open Baskerville 0.0.53" w:hAnsi="Open Baskerville 0.0.53"/>
          <w:szCs w:val="24"/>
        </w:rPr>
      </w:pPr>
    </w:p>
    <w:p w14:paraId="54381AC1" w14:textId="77777777" w:rsidR="008D6ED4" w:rsidRDefault="00437A9F">
      <w:pPr>
        <w:jc w:val="center"/>
      </w:pPr>
      <w:r>
        <w:rPr>
          <w:rFonts w:ascii="Open Baskerville 0.0.53" w:hAnsi="Open Baskerville 0.0.53"/>
          <w:szCs w:val="24"/>
        </w:rPr>
        <w:t>25-2-2015</w:t>
      </w:r>
    </w:p>
    <w:p w14:paraId="07674871" w14:textId="77777777" w:rsidR="008D6ED4" w:rsidRDefault="00437A9F">
      <w:pPr>
        <w:jc w:val="center"/>
      </w:pPr>
      <w:r>
        <w:rPr>
          <w:rFonts w:ascii="Open Baskerville 0.0.53" w:hAnsi="Open Baskerville 0.0.53"/>
          <w:szCs w:val="24"/>
        </w:rPr>
        <w:t>2IO70</w:t>
      </w:r>
    </w:p>
    <w:p w14:paraId="2052C0DD" w14:textId="77777777" w:rsidR="008D6ED4" w:rsidRDefault="008D6ED4">
      <w:pPr>
        <w:jc w:val="center"/>
        <w:rPr>
          <w:rFonts w:ascii="Open Baskerville 0.0.53" w:hAnsi="Open Baskerville 0.0.53"/>
          <w:szCs w:val="24"/>
        </w:rPr>
      </w:pPr>
    </w:p>
    <w:p w14:paraId="21BD9F66" w14:textId="77777777" w:rsidR="008D6ED4" w:rsidRDefault="008D6ED4">
      <w:pPr>
        <w:jc w:val="center"/>
        <w:rPr>
          <w:rFonts w:ascii="Open Baskerville 0.0.53" w:hAnsi="Open Baskerville 0.0.53"/>
          <w:szCs w:val="24"/>
        </w:rPr>
      </w:pPr>
    </w:p>
    <w:p w14:paraId="0298DFFA" w14:textId="77777777" w:rsidR="008D6ED4" w:rsidRDefault="008D6ED4">
      <w:pPr>
        <w:jc w:val="center"/>
        <w:rPr>
          <w:rFonts w:ascii="Open Baskerville 0.0.53" w:hAnsi="Open Baskerville 0.0.53"/>
          <w:szCs w:val="24"/>
        </w:rPr>
      </w:pPr>
    </w:p>
    <w:p w14:paraId="3DD53E15" w14:textId="77777777" w:rsidR="008D6ED4" w:rsidRDefault="008D6ED4">
      <w:pPr>
        <w:rPr>
          <w:rFonts w:ascii="Open Baskerville 0.0.53" w:hAnsi="Open Baskerville 0.0.53"/>
          <w:szCs w:val="24"/>
        </w:rPr>
      </w:pPr>
    </w:p>
    <w:p w14:paraId="38BB7151" w14:textId="77777777" w:rsidR="008D6ED4" w:rsidRDefault="008D6ED4">
      <w:pPr>
        <w:rPr>
          <w:rFonts w:ascii="Open Baskerville 0.0.53" w:hAnsi="Open Baskerville 0.0.53"/>
          <w:szCs w:val="24"/>
        </w:rPr>
      </w:pPr>
    </w:p>
    <w:p w14:paraId="09F6F810" w14:textId="77777777" w:rsidR="008D6ED4" w:rsidRDefault="008D6ED4">
      <w:pPr>
        <w:jc w:val="center"/>
        <w:rPr>
          <w:rFonts w:ascii="Open Baskerville 0.0.53" w:hAnsi="Open Baskerville 0.0.53"/>
          <w:szCs w:val="24"/>
          <w:lang w:val="en-US"/>
        </w:rPr>
      </w:pPr>
    </w:p>
    <w:p w14:paraId="629723CD" w14:textId="77777777" w:rsidR="008D6ED4" w:rsidRDefault="008D6ED4">
      <w:pPr>
        <w:jc w:val="center"/>
        <w:rPr>
          <w:rFonts w:ascii="Open Baskerville 0.0.53" w:hAnsi="Open Baskerville 0.0.53"/>
          <w:szCs w:val="24"/>
          <w:lang w:val="en-US"/>
        </w:rPr>
      </w:pPr>
    </w:p>
    <w:p w14:paraId="5B454CD5" w14:textId="77777777" w:rsidR="008D6ED4" w:rsidRDefault="008D6ED4">
      <w:pPr>
        <w:jc w:val="center"/>
        <w:rPr>
          <w:rFonts w:ascii="Open Baskerville 0.0.53" w:hAnsi="Open Baskerville 0.0.53"/>
          <w:szCs w:val="24"/>
          <w:lang w:val="en-US"/>
        </w:rPr>
      </w:pPr>
    </w:p>
    <w:p w14:paraId="0CA16DA9" w14:textId="77777777" w:rsidR="008D6ED4" w:rsidRDefault="008D6ED4">
      <w:pPr>
        <w:jc w:val="center"/>
        <w:rPr>
          <w:rFonts w:ascii="Open Baskerville 0.0.53" w:hAnsi="Open Baskerville 0.0.53"/>
          <w:szCs w:val="24"/>
          <w:lang w:val="en-US"/>
        </w:rPr>
      </w:pPr>
    </w:p>
    <w:p w14:paraId="27F89D8D" w14:textId="77777777" w:rsidR="008D6ED4" w:rsidRDefault="008D6ED4">
      <w:pPr>
        <w:jc w:val="center"/>
        <w:rPr>
          <w:rFonts w:ascii="Open Baskerville 0.0.53" w:hAnsi="Open Baskerville 0.0.53"/>
          <w:szCs w:val="24"/>
          <w:lang w:val="en-US"/>
        </w:rPr>
      </w:pPr>
    </w:p>
    <w:p w14:paraId="07C0E3B2" w14:textId="77777777" w:rsidR="008D6ED4" w:rsidRDefault="008D6ED4">
      <w:pPr>
        <w:jc w:val="center"/>
        <w:rPr>
          <w:rFonts w:ascii="Open Baskerville 0.0.53" w:hAnsi="Open Baskerville 0.0.53"/>
          <w:szCs w:val="24"/>
          <w:lang w:val="en-US"/>
        </w:rPr>
      </w:pPr>
    </w:p>
    <w:p w14:paraId="0DEBE35B" w14:textId="77777777" w:rsidR="008D6ED4" w:rsidRDefault="008D6ED4">
      <w:pPr>
        <w:jc w:val="center"/>
        <w:rPr>
          <w:rFonts w:ascii="Open Baskerville 0.0.53" w:hAnsi="Open Baskerville 0.0.53"/>
          <w:szCs w:val="24"/>
          <w:lang w:val="en-US"/>
        </w:rPr>
      </w:pPr>
    </w:p>
    <w:p w14:paraId="2D7DDCAC" w14:textId="77777777" w:rsidR="008D6ED4" w:rsidRDefault="008D6ED4">
      <w:pPr>
        <w:jc w:val="center"/>
        <w:rPr>
          <w:rFonts w:ascii="Open Baskerville 0.0.53" w:hAnsi="Open Baskerville 0.0.53"/>
          <w:szCs w:val="24"/>
          <w:lang w:val="en-US"/>
        </w:rPr>
      </w:pPr>
    </w:p>
    <w:p w14:paraId="50877851" w14:textId="77777777" w:rsidR="008D6ED4" w:rsidRDefault="008D6ED4">
      <w:pPr>
        <w:jc w:val="center"/>
        <w:rPr>
          <w:rFonts w:ascii="Open Baskerville 0.0.53" w:hAnsi="Open Baskerville 0.0.53"/>
          <w:szCs w:val="24"/>
          <w:lang w:val="en-US"/>
        </w:rPr>
      </w:pPr>
    </w:p>
    <w:p w14:paraId="781FA05A" w14:textId="77777777" w:rsidR="008D6ED4" w:rsidRDefault="008D6ED4">
      <w:pPr>
        <w:jc w:val="center"/>
        <w:rPr>
          <w:rFonts w:ascii="Open Baskerville 0.0.53" w:hAnsi="Open Baskerville 0.0.53"/>
          <w:szCs w:val="24"/>
          <w:lang w:val="en-US"/>
        </w:rPr>
      </w:pPr>
    </w:p>
    <w:p w14:paraId="7057903B" w14:textId="77777777" w:rsidR="008D6ED4" w:rsidRDefault="008D6ED4">
      <w:pPr>
        <w:rPr>
          <w:rFonts w:ascii="Open Baskerville 0.0.53" w:hAnsi="Open Baskerville 0.0.53"/>
          <w:szCs w:val="24"/>
          <w:lang w:val="en-US"/>
        </w:rPr>
      </w:pPr>
    </w:p>
    <w:p w14:paraId="6A452B3B" w14:textId="77777777" w:rsidR="008D6ED4" w:rsidRDefault="00437A9F">
      <w:pPr>
        <w:jc w:val="center"/>
      </w:pPr>
      <w:r>
        <w:rPr>
          <w:rFonts w:ascii="Open Baskerville 0.0.53" w:hAnsi="Open Baskerville 0.0.53"/>
          <w:szCs w:val="24"/>
          <w:lang w:val="en-US"/>
        </w:rPr>
        <w:t>Group 16</w:t>
      </w:r>
    </w:p>
    <w:p w14:paraId="7A9863C0" w14:textId="77777777" w:rsidR="008D6ED4" w:rsidRDefault="00437A9F">
      <w:pPr>
        <w:jc w:val="center"/>
      </w:pPr>
      <w:r>
        <w:rPr>
          <w:rFonts w:ascii="Open Baskerville 0.0.53" w:hAnsi="Open Baskerville 0.0.53"/>
          <w:szCs w:val="24"/>
          <w:lang w:val="en-US"/>
        </w:rPr>
        <w:t>Wigger</w:t>
      </w:r>
    </w:p>
    <w:p w14:paraId="4337BD7A" w14:textId="77777777" w:rsidR="008D6ED4" w:rsidRDefault="00437A9F">
      <w:pPr>
        <w:jc w:val="center"/>
      </w:pPr>
      <w:r>
        <w:rPr>
          <w:rFonts w:ascii="Open Baskerville 0.0.53" w:hAnsi="Open Baskerville 0.0.53"/>
          <w:szCs w:val="24"/>
          <w:lang w:val="en-US"/>
        </w:rPr>
        <w:t>Stefan</w:t>
      </w:r>
    </w:p>
    <w:p w14:paraId="4C6CCD8E" w14:textId="77777777" w:rsidR="008D6ED4" w:rsidRDefault="00437A9F">
      <w:pPr>
        <w:jc w:val="center"/>
      </w:pPr>
      <w:r>
        <w:rPr>
          <w:rFonts w:ascii="Open Baskerville 0.0.53" w:hAnsi="Open Baskerville 0.0.53"/>
          <w:szCs w:val="24"/>
          <w:lang w:val="en-US"/>
        </w:rPr>
        <w:lastRenderedPageBreak/>
        <w:t>Rolf</w:t>
      </w:r>
    </w:p>
    <w:p w14:paraId="0516B16F" w14:textId="77777777" w:rsidR="008D6ED4" w:rsidRDefault="00437A9F">
      <w:pPr>
        <w:jc w:val="center"/>
      </w:pPr>
      <w:r>
        <w:rPr>
          <w:rFonts w:ascii="Open Baskerville 0.0.53" w:hAnsi="Open Baskerville 0.0.53"/>
          <w:szCs w:val="24"/>
        </w:rPr>
        <w:t xml:space="preserve">Version 1 </w:t>
      </w:r>
      <w:r>
        <w:br w:type="page"/>
      </w:r>
    </w:p>
    <w:sdt>
      <w:sdtPr>
        <w:id w:val="-630403136"/>
        <w:docPartObj>
          <w:docPartGallery w:val="Table of Contents"/>
          <w:docPartUnique/>
        </w:docPartObj>
      </w:sdtPr>
      <w:sdtEndPr/>
      <w:sdtContent>
        <w:p w14:paraId="52A19191" w14:textId="77777777" w:rsidR="008D6ED4" w:rsidRDefault="00437A9F">
          <w:pPr>
            <w:pStyle w:val="ContentsHeading"/>
            <w:rPr>
              <w:rFonts w:hint="eastAsia"/>
            </w:rPr>
          </w:pPr>
          <w:r>
            <w:rPr>
              <w:rFonts w:ascii="Open Baskerville 0.0.53" w:hAnsi="Open Baskerville 0.0.53"/>
              <w:color w:val="000000" w:themeColor="text1"/>
            </w:rPr>
            <w:t>Contents</w:t>
          </w:r>
        </w:p>
      </w:sdtContent>
    </w:sdt>
    <w:p w14:paraId="1B5A41E4" w14:textId="77777777" w:rsidR="008D6ED4" w:rsidRDefault="008D6ED4">
      <w:pPr>
        <w:rPr>
          <w:rFonts w:ascii="Open Baskerville 0.0.53" w:hAnsi="Open Baskerville 0.0.53"/>
        </w:rPr>
      </w:pPr>
    </w:p>
    <w:p w14:paraId="709E95FA" w14:textId="77777777" w:rsidR="008D6ED4" w:rsidRDefault="00437A9F">
      <w:pPr>
        <w:pStyle w:val="Contents1"/>
        <w:tabs>
          <w:tab w:val="right" w:leader="dot" w:pos="9016"/>
        </w:tabs>
      </w:pPr>
      <w:r>
        <w:fldChar w:fldCharType="begin"/>
      </w:r>
      <w:r>
        <w:instrText>TOC \z \o "1-3" \u \h</w:instrText>
      </w:r>
      <w:r>
        <w:fldChar w:fldCharType="separate"/>
      </w:r>
      <w:hyperlink w:anchor="_Toc412668181">
        <w:r>
          <w:rPr>
            <w:rStyle w:val="IndexLink"/>
            <w:rFonts w:ascii="Open Baskerville 0.0.53" w:hAnsi="Open Baskerville 0.0.53"/>
            <w:webHidden/>
          </w:rPr>
          <w:t>System Level requirements</w:t>
        </w:r>
        <w:r>
          <w:rPr>
            <w:webHidden/>
          </w:rPr>
          <w:fldChar w:fldCharType="begin"/>
        </w:r>
        <w:r>
          <w:rPr>
            <w:webHidden/>
          </w:rPr>
          <w:instrText>PAGEREF _Toc412668181 \h</w:instrText>
        </w:r>
        <w:r>
          <w:rPr>
            <w:webHidden/>
          </w:rPr>
        </w:r>
        <w:r>
          <w:rPr>
            <w:webHidden/>
          </w:rPr>
          <w:fldChar w:fldCharType="separate"/>
        </w:r>
        <w:r>
          <w:rPr>
            <w:rStyle w:val="IndexLink"/>
            <w:rFonts w:ascii="Open Baskerville 0.0.53" w:hAnsi="Open Baskerville 0.0.53"/>
          </w:rPr>
          <w:tab/>
          <w:t>3</w:t>
        </w:r>
        <w:r>
          <w:rPr>
            <w:webHidden/>
          </w:rPr>
          <w:fldChar w:fldCharType="end"/>
        </w:r>
      </w:hyperlink>
    </w:p>
    <w:p w14:paraId="0EEC82F9" w14:textId="77777777" w:rsidR="008D6ED4" w:rsidRDefault="00EA1379">
      <w:pPr>
        <w:pStyle w:val="Contents2"/>
        <w:tabs>
          <w:tab w:val="right" w:leader="dot" w:pos="9016"/>
        </w:tabs>
      </w:pPr>
      <w:hyperlink w:anchor="_Toc412668182">
        <w:r w:rsidR="00437A9F">
          <w:rPr>
            <w:rStyle w:val="IndexLink"/>
            <w:rFonts w:ascii="Open Baskerville 0.0.53" w:hAnsi="Open Baskerville 0.0.53"/>
            <w:webHidden/>
          </w:rPr>
          <w:t>USE-cases</w:t>
        </w:r>
        <w:r w:rsidR="00437A9F">
          <w:rPr>
            <w:webHidden/>
          </w:rPr>
          <w:fldChar w:fldCharType="begin"/>
        </w:r>
        <w:r w:rsidR="00437A9F">
          <w:rPr>
            <w:webHidden/>
          </w:rPr>
          <w:instrText>PAGEREF _Toc412668182 \h</w:instrText>
        </w:r>
        <w:r w:rsidR="00437A9F">
          <w:rPr>
            <w:webHidden/>
          </w:rPr>
        </w:r>
        <w:r w:rsidR="00437A9F">
          <w:rPr>
            <w:webHidden/>
          </w:rPr>
          <w:fldChar w:fldCharType="separate"/>
        </w:r>
        <w:r w:rsidR="00437A9F">
          <w:rPr>
            <w:rStyle w:val="IndexLink"/>
            <w:rFonts w:ascii="Open Baskerville 0.0.53" w:hAnsi="Open Baskerville 0.0.53"/>
          </w:rPr>
          <w:tab/>
          <w:t>3</w:t>
        </w:r>
        <w:r w:rsidR="00437A9F">
          <w:rPr>
            <w:webHidden/>
          </w:rPr>
          <w:fldChar w:fldCharType="end"/>
        </w:r>
      </w:hyperlink>
    </w:p>
    <w:p w14:paraId="22693458" w14:textId="77777777" w:rsidR="008D6ED4" w:rsidRDefault="00EA1379">
      <w:pPr>
        <w:pStyle w:val="Contents2"/>
        <w:tabs>
          <w:tab w:val="right" w:leader="dot" w:pos="9016"/>
        </w:tabs>
      </w:pPr>
      <w:hyperlink w:anchor="_Toc412668183">
        <w:r w:rsidR="00437A9F">
          <w:rPr>
            <w:rStyle w:val="IndexLink"/>
            <w:rFonts w:ascii="Open Baskerville 0.0.53" w:hAnsi="Open Baskerville 0.0.53"/>
            <w:webHidden/>
          </w:rPr>
          <w:t>Safety Properties</w:t>
        </w:r>
        <w:r w:rsidR="00437A9F">
          <w:rPr>
            <w:webHidden/>
          </w:rPr>
          <w:fldChar w:fldCharType="begin"/>
        </w:r>
        <w:r w:rsidR="00437A9F">
          <w:rPr>
            <w:webHidden/>
          </w:rPr>
          <w:instrText>PAGEREF _Toc412668183 \h</w:instrText>
        </w:r>
        <w:r w:rsidR="00437A9F">
          <w:rPr>
            <w:webHidden/>
          </w:rPr>
        </w:r>
        <w:r w:rsidR="00437A9F">
          <w:rPr>
            <w:webHidden/>
          </w:rPr>
          <w:fldChar w:fldCharType="separate"/>
        </w:r>
        <w:r w:rsidR="00437A9F">
          <w:rPr>
            <w:rStyle w:val="IndexLink"/>
            <w:rFonts w:ascii="Open Baskerville 0.0.53" w:hAnsi="Open Baskerville 0.0.53"/>
          </w:rPr>
          <w:tab/>
          <w:t>6</w:t>
        </w:r>
        <w:r w:rsidR="00437A9F">
          <w:rPr>
            <w:webHidden/>
          </w:rPr>
          <w:fldChar w:fldCharType="end"/>
        </w:r>
      </w:hyperlink>
    </w:p>
    <w:p w14:paraId="3909DC0D" w14:textId="77777777" w:rsidR="008D6ED4" w:rsidRDefault="00EA1379">
      <w:pPr>
        <w:pStyle w:val="Contents2"/>
        <w:tabs>
          <w:tab w:val="right" w:leader="dot" w:pos="9016"/>
        </w:tabs>
      </w:pPr>
      <w:hyperlink w:anchor="_Toc412668184">
        <w:r w:rsidR="00437A9F">
          <w:rPr>
            <w:rStyle w:val="IndexLink"/>
            <w:rFonts w:ascii="Open Baskerville 0.0.53" w:hAnsi="Open Baskerville 0.0.53"/>
            <w:webHidden/>
          </w:rPr>
          <w:t>User Constraints</w:t>
        </w:r>
        <w:r w:rsidR="00437A9F">
          <w:rPr>
            <w:webHidden/>
          </w:rPr>
          <w:fldChar w:fldCharType="begin"/>
        </w:r>
        <w:r w:rsidR="00437A9F">
          <w:rPr>
            <w:webHidden/>
          </w:rPr>
          <w:instrText>PAGEREF _Toc412668184 \h</w:instrText>
        </w:r>
        <w:r w:rsidR="00437A9F">
          <w:rPr>
            <w:webHidden/>
          </w:rPr>
        </w:r>
        <w:r w:rsidR="00437A9F">
          <w:rPr>
            <w:webHidden/>
          </w:rPr>
          <w:fldChar w:fldCharType="separate"/>
        </w:r>
        <w:r w:rsidR="00437A9F">
          <w:rPr>
            <w:rStyle w:val="IndexLink"/>
            <w:rFonts w:ascii="Open Baskerville 0.0.53" w:hAnsi="Open Baskerville 0.0.53"/>
          </w:rPr>
          <w:tab/>
          <w:t>6</w:t>
        </w:r>
        <w:r w:rsidR="00437A9F">
          <w:rPr>
            <w:webHidden/>
          </w:rPr>
          <w:fldChar w:fldCharType="end"/>
        </w:r>
      </w:hyperlink>
    </w:p>
    <w:p w14:paraId="4A4BAE85" w14:textId="77777777" w:rsidR="008D6ED4" w:rsidRDefault="00EA1379">
      <w:pPr>
        <w:pStyle w:val="Contents1"/>
        <w:tabs>
          <w:tab w:val="right" w:leader="dot" w:pos="9016"/>
        </w:tabs>
      </w:pPr>
      <w:hyperlink w:anchor="_Toc412668185">
        <w:r w:rsidR="00437A9F">
          <w:rPr>
            <w:rStyle w:val="IndexLink"/>
            <w:rFonts w:ascii="Open Baskerville 0.0.53" w:hAnsi="Open Baskerville 0.0.53"/>
            <w:webHidden/>
          </w:rPr>
          <w:t>Design decision</w:t>
        </w:r>
        <w:r w:rsidR="00437A9F">
          <w:rPr>
            <w:webHidden/>
          </w:rPr>
          <w:fldChar w:fldCharType="begin"/>
        </w:r>
        <w:r w:rsidR="00437A9F">
          <w:rPr>
            <w:webHidden/>
          </w:rPr>
          <w:instrText>PAGEREF _Toc412668185 \h</w:instrText>
        </w:r>
        <w:r w:rsidR="00437A9F">
          <w:rPr>
            <w:webHidden/>
          </w:rPr>
        </w:r>
        <w:r w:rsidR="00437A9F">
          <w:rPr>
            <w:webHidden/>
          </w:rPr>
          <w:fldChar w:fldCharType="separate"/>
        </w:r>
        <w:r w:rsidR="00437A9F">
          <w:rPr>
            <w:rStyle w:val="IndexLink"/>
            <w:rFonts w:ascii="Open Baskerville 0.0.53" w:hAnsi="Open Baskerville 0.0.53"/>
          </w:rPr>
          <w:tab/>
          <w:t>6</w:t>
        </w:r>
        <w:r w:rsidR="00437A9F">
          <w:rPr>
            <w:webHidden/>
          </w:rPr>
          <w:fldChar w:fldCharType="end"/>
        </w:r>
      </w:hyperlink>
    </w:p>
    <w:p w14:paraId="54730F50" w14:textId="77777777" w:rsidR="008D6ED4" w:rsidRDefault="00EA1379">
      <w:pPr>
        <w:pStyle w:val="Contents2"/>
        <w:tabs>
          <w:tab w:val="right" w:leader="dot" w:pos="9016"/>
        </w:tabs>
      </w:pPr>
      <w:hyperlink w:anchor="_Toc412668186">
        <w:r w:rsidR="00437A9F">
          <w:rPr>
            <w:rStyle w:val="IndexLink"/>
            <w:rFonts w:ascii="Open Baskerville 0.0.53" w:hAnsi="Open Baskerville 0.0.53"/>
            <w:webHidden/>
          </w:rPr>
          <w:t>The feeder</w:t>
        </w:r>
        <w:r w:rsidR="00437A9F">
          <w:rPr>
            <w:webHidden/>
          </w:rPr>
          <w:fldChar w:fldCharType="begin"/>
        </w:r>
        <w:r w:rsidR="00437A9F">
          <w:rPr>
            <w:webHidden/>
          </w:rPr>
          <w:instrText>PAGEREF _Toc412668186 \h</w:instrText>
        </w:r>
        <w:r w:rsidR="00437A9F">
          <w:rPr>
            <w:webHidden/>
          </w:rPr>
        </w:r>
        <w:r w:rsidR="00437A9F">
          <w:rPr>
            <w:webHidden/>
          </w:rPr>
          <w:fldChar w:fldCharType="separate"/>
        </w:r>
        <w:r w:rsidR="00437A9F">
          <w:rPr>
            <w:rStyle w:val="IndexLink"/>
            <w:rFonts w:ascii="Open Baskerville 0.0.53" w:hAnsi="Open Baskerville 0.0.53"/>
          </w:rPr>
          <w:tab/>
          <w:t>6</w:t>
        </w:r>
        <w:r w:rsidR="00437A9F">
          <w:rPr>
            <w:webHidden/>
          </w:rPr>
          <w:fldChar w:fldCharType="end"/>
        </w:r>
      </w:hyperlink>
    </w:p>
    <w:p w14:paraId="5D1F5896" w14:textId="77777777" w:rsidR="008D6ED4" w:rsidRDefault="00EA1379">
      <w:pPr>
        <w:pStyle w:val="Contents2"/>
        <w:tabs>
          <w:tab w:val="right" w:leader="dot" w:pos="9016"/>
        </w:tabs>
      </w:pPr>
      <w:hyperlink w:anchor="_Toc412668187">
        <w:r w:rsidR="00437A9F">
          <w:rPr>
            <w:rStyle w:val="IndexLink"/>
            <w:rFonts w:ascii="Open Baskerville 0.0.53" w:hAnsi="Open Baskerville 0.0.53"/>
            <w:webHidden/>
          </w:rPr>
          <w:t>Transportation mechanism</w:t>
        </w:r>
        <w:r w:rsidR="00437A9F">
          <w:rPr>
            <w:webHidden/>
          </w:rPr>
          <w:fldChar w:fldCharType="begin"/>
        </w:r>
        <w:r w:rsidR="00437A9F">
          <w:rPr>
            <w:webHidden/>
          </w:rPr>
          <w:instrText>PAGEREF _Toc412668187 \h</w:instrText>
        </w:r>
        <w:r w:rsidR="00437A9F">
          <w:rPr>
            <w:webHidden/>
          </w:rPr>
        </w:r>
        <w:r w:rsidR="00437A9F">
          <w:rPr>
            <w:webHidden/>
          </w:rPr>
          <w:fldChar w:fldCharType="separate"/>
        </w:r>
        <w:r w:rsidR="00437A9F">
          <w:rPr>
            <w:rStyle w:val="IndexLink"/>
            <w:rFonts w:ascii="Open Baskerville 0.0.53" w:hAnsi="Open Baskerville 0.0.53"/>
          </w:rPr>
          <w:tab/>
          <w:t>8</w:t>
        </w:r>
        <w:r w:rsidR="00437A9F">
          <w:rPr>
            <w:webHidden/>
          </w:rPr>
          <w:fldChar w:fldCharType="end"/>
        </w:r>
      </w:hyperlink>
    </w:p>
    <w:p w14:paraId="16965B3F" w14:textId="77777777" w:rsidR="008D6ED4" w:rsidRDefault="00EA1379">
      <w:pPr>
        <w:pStyle w:val="Contents2"/>
        <w:tabs>
          <w:tab w:val="right" w:leader="dot" w:pos="9016"/>
        </w:tabs>
      </w:pPr>
      <w:hyperlink w:anchor="_Toc412668188">
        <w:r w:rsidR="00437A9F">
          <w:rPr>
            <w:rStyle w:val="IndexLink"/>
            <w:rFonts w:ascii="Open Baskerville 0.0.53" w:hAnsi="Open Baskerville 0.0.53"/>
            <w:webHidden/>
          </w:rPr>
          <w:t>The sorting mechanism</w:t>
        </w:r>
        <w:r w:rsidR="00437A9F">
          <w:rPr>
            <w:webHidden/>
          </w:rPr>
          <w:fldChar w:fldCharType="begin"/>
        </w:r>
        <w:r w:rsidR="00437A9F">
          <w:rPr>
            <w:webHidden/>
          </w:rPr>
          <w:instrText>PAGEREF _Toc412668188 \h</w:instrText>
        </w:r>
        <w:r w:rsidR="00437A9F">
          <w:rPr>
            <w:webHidden/>
          </w:rPr>
        </w:r>
        <w:r w:rsidR="00437A9F">
          <w:rPr>
            <w:webHidden/>
          </w:rPr>
          <w:fldChar w:fldCharType="separate"/>
        </w:r>
        <w:r w:rsidR="00437A9F">
          <w:rPr>
            <w:rStyle w:val="IndexLink"/>
            <w:rFonts w:ascii="Open Baskerville 0.0.53" w:hAnsi="Open Baskerville 0.0.53"/>
          </w:rPr>
          <w:tab/>
          <w:t>9</w:t>
        </w:r>
        <w:r w:rsidR="00437A9F">
          <w:rPr>
            <w:webHidden/>
          </w:rPr>
          <w:fldChar w:fldCharType="end"/>
        </w:r>
      </w:hyperlink>
    </w:p>
    <w:p w14:paraId="213730D1" w14:textId="77777777" w:rsidR="008D6ED4" w:rsidRDefault="00437A9F">
      <w:pPr>
        <w:rPr>
          <w:rFonts w:ascii="Open Baskerville 0.0.53" w:hAnsi="Open Baskerville 0.0.53"/>
        </w:rPr>
      </w:pPr>
      <w:r>
        <w:fldChar w:fldCharType="end"/>
      </w:r>
    </w:p>
    <w:p w14:paraId="5D588CDA" w14:textId="77777777" w:rsidR="008D6ED4" w:rsidRDefault="008D6ED4">
      <w:pPr>
        <w:rPr>
          <w:rFonts w:ascii="Open Baskerville 0.0.53" w:hAnsi="Open Baskerville 0.0.53"/>
        </w:rPr>
      </w:pPr>
    </w:p>
    <w:p w14:paraId="20E54966" w14:textId="77777777" w:rsidR="00EA1379" w:rsidRDefault="00EA1379" w:rsidP="00EA1379">
      <w:pPr>
        <w:pStyle w:val="Heading1"/>
      </w:pPr>
      <w:r>
        <w:t>Purpose of this document</w:t>
      </w:r>
    </w:p>
    <w:p w14:paraId="2920799D" w14:textId="464EA996" w:rsidR="008D6ED4" w:rsidRDefault="00EA1379" w:rsidP="00EA1379">
      <w:pPr>
        <w:rPr>
          <w:rFonts w:ascii="Open Baskerville 0.0.53" w:hAnsi="Open Baskerville 0.0.53"/>
        </w:rPr>
      </w:pPr>
      <w:r>
        <w:t>The purpose of this document is to explain the design of our machine, how we decided on this design and why we decided on this design. To do this we will take a look at our requirements and priorities. Afterwards we will look at the design and the decisions leading to that desi</w:t>
      </w:r>
      <w:bookmarkStart w:id="0" w:name="_GoBack"/>
      <w:bookmarkEnd w:id="0"/>
      <w:r>
        <w:t>gn.</w:t>
      </w:r>
      <w:r w:rsidR="00437A9F">
        <w:fldChar w:fldCharType="begin"/>
      </w:r>
      <w:r w:rsidR="00437A9F">
        <w:instrText>TOC \z \o "1-3" \u \h</w:instrText>
      </w:r>
      <w:r w:rsidR="00437A9F">
        <w:fldChar w:fldCharType="end"/>
      </w:r>
    </w:p>
    <w:p w14:paraId="5DE63D85" w14:textId="77777777" w:rsidR="008D6ED4" w:rsidRDefault="00437A9F">
      <w:pPr>
        <w:pStyle w:val="Heading1"/>
        <w:rPr>
          <w:rFonts w:ascii="Open Baskerville 0.0.53" w:hAnsi="Open Baskerville 0.0.53" w:hint="eastAsia"/>
        </w:rPr>
      </w:pPr>
      <w:bookmarkStart w:id="1" w:name="_Toc412668181"/>
      <w:bookmarkEnd w:id="1"/>
      <w:r>
        <w:rPr>
          <w:rFonts w:ascii="Open Baskerville 0.0.53" w:hAnsi="Open Baskerville 0.0.53"/>
        </w:rPr>
        <w:t>System Level requirements</w:t>
      </w:r>
    </w:p>
    <w:p w14:paraId="64D30E13" w14:textId="77777777" w:rsidR="008D6ED4" w:rsidRDefault="008D6ED4">
      <w:pPr>
        <w:rPr>
          <w:rFonts w:ascii="Open Baskerville 0.0.53" w:hAnsi="Open Baskerville 0.0.53"/>
          <w:szCs w:val="24"/>
        </w:rPr>
      </w:pPr>
    </w:p>
    <w:p w14:paraId="0FCFEB49" w14:textId="77777777" w:rsidR="008D6ED4" w:rsidRDefault="00437A9F">
      <w:r>
        <w:rPr>
          <w:rFonts w:ascii="Open Baskerville 0.0.53" w:hAnsi="Open Baskerville 0.0.53"/>
          <w:szCs w:val="24"/>
        </w:rPr>
        <w:t>The system level requirements consist out of 3 parts. These 3 parts are the USE-cases, the safety properties and the user constraints.</w:t>
      </w:r>
    </w:p>
    <w:p w14:paraId="36821714" w14:textId="77777777" w:rsidR="008D6ED4" w:rsidRDefault="008D6ED4">
      <w:pPr>
        <w:rPr>
          <w:rFonts w:ascii="Open Baskerville 0.0.53" w:hAnsi="Open Baskerville 0.0.53"/>
          <w:szCs w:val="24"/>
        </w:rPr>
      </w:pPr>
    </w:p>
    <w:p w14:paraId="37BC1FA6" w14:textId="77777777" w:rsidR="008D6ED4" w:rsidRDefault="00437A9F">
      <w:pPr>
        <w:pStyle w:val="Heading2"/>
      </w:pPr>
      <w:r>
        <w:rPr>
          <w:rFonts w:ascii="Open Baskerville 0.0.53" w:hAnsi="Open Baskerville 0.0.53"/>
          <w:sz w:val="24"/>
          <w:szCs w:val="24"/>
        </w:rPr>
        <w:tab/>
      </w:r>
      <w:bookmarkStart w:id="2" w:name="_Toc412668182"/>
      <w:bookmarkEnd w:id="2"/>
      <w:r>
        <w:rPr>
          <w:rFonts w:ascii="Open Baskerville 0.0.53" w:hAnsi="Open Baskerville 0.0.53"/>
        </w:rPr>
        <w:t>USE-cases</w:t>
      </w:r>
    </w:p>
    <w:p w14:paraId="471704C9" w14:textId="77777777" w:rsidR="008D6ED4" w:rsidRDefault="00437A9F">
      <w:pPr>
        <w:rPr>
          <w:rFonts w:ascii="Open Baskerville 0.0.53" w:hAnsi="Open Baskerville 0.0.53"/>
        </w:rPr>
      </w:pPr>
      <w:r>
        <w:rPr>
          <w:rFonts w:ascii="Open Baskerville 0.0.53" w:hAnsi="Open Baskerville 0.0.53"/>
        </w:rPr>
        <w:tab/>
      </w:r>
    </w:p>
    <w:p w14:paraId="591F78EC" w14:textId="77777777" w:rsidR="008D6ED4" w:rsidRDefault="00437A9F">
      <w:pPr>
        <w:rPr>
          <w:rFonts w:ascii="Open Baskerville 0.0.53" w:hAnsi="Open Baskerville 0.0.53"/>
        </w:rPr>
      </w:pPr>
      <w:r>
        <w:rPr>
          <w:rFonts w:ascii="Open Baskerville 0.0.53" w:hAnsi="Open Baskerville 0.0.53"/>
        </w:rPr>
        <w:tab/>
        <w:t>There are 6 USE-</w:t>
      </w:r>
      <w:proofErr w:type="gramStart"/>
      <w:r>
        <w:rPr>
          <w:rFonts w:ascii="Open Baskerville 0.0.53" w:hAnsi="Open Baskerville 0.0.53"/>
        </w:rPr>
        <w:t>cases which</w:t>
      </w:r>
      <w:proofErr w:type="gramEnd"/>
      <w:r>
        <w:rPr>
          <w:rFonts w:ascii="Open Baskerville 0.0.53" w:hAnsi="Open Baskerville 0.0.53"/>
        </w:rPr>
        <w:t xml:space="preserve"> are described below. </w:t>
      </w:r>
    </w:p>
    <w:p w14:paraId="276ED0C6" w14:textId="77777777" w:rsidR="008D6ED4" w:rsidRDefault="00437A9F">
      <w:r>
        <w:rPr>
          <w:rFonts w:ascii="Open Baskerville 0.0.53" w:hAnsi="Open Baskerville 0.0.53"/>
          <w:szCs w:val="24"/>
        </w:rPr>
        <w:tab/>
      </w:r>
      <w:proofErr w:type="gramStart"/>
      <w:r>
        <w:rPr>
          <w:rFonts w:ascii="Open Baskerville 0.0.53" w:hAnsi="Open Baskerville 0.0.53"/>
          <w:szCs w:val="24"/>
        </w:rPr>
        <w:t xml:space="preserve">1)  </w:t>
      </w:r>
      <w:r>
        <w:rPr>
          <w:rFonts w:ascii="Open Baskerville 0.0.53" w:hAnsi="Open Baskerville 0.0.53"/>
        </w:rPr>
        <w:t>Sort</w:t>
      </w:r>
      <w:proofErr w:type="gramEnd"/>
      <w:r>
        <w:rPr>
          <w:rFonts w:ascii="Open Baskerville 0.0.53" w:hAnsi="Open Baskerville 0.0.53"/>
        </w:rPr>
        <w:t xml:space="preserve"> unsorted disks </w:t>
      </w:r>
    </w:p>
    <w:p w14:paraId="614C0A01" w14:textId="77777777" w:rsidR="008D6ED4" w:rsidRDefault="00437A9F">
      <w:pPr>
        <w:ind w:firstLine="708"/>
        <w:rPr>
          <w:rFonts w:ascii="Open Baskerville 0.0.53" w:hAnsi="Open Baskerville 0.0.53"/>
        </w:rPr>
      </w:pPr>
      <w:r>
        <w:rPr>
          <w:rFonts w:ascii="Open Baskerville 0.0.53" w:hAnsi="Open Baskerville 0.0.53"/>
        </w:rPr>
        <w:t>Use Case:</w:t>
      </w:r>
    </w:p>
    <w:p w14:paraId="3D28AC8B" w14:textId="77777777" w:rsidR="008D6ED4" w:rsidRDefault="00437A9F">
      <w:pPr>
        <w:ind w:left="708"/>
        <w:rPr>
          <w:rFonts w:ascii="Open Baskerville 0.0.53" w:hAnsi="Open Baskerville 0.0.53"/>
        </w:rPr>
      </w:pPr>
      <w:r>
        <w:rPr>
          <w:rFonts w:ascii="Open Baskerville 0.0.53" w:hAnsi="Open Baskerville 0.0.53"/>
        </w:rPr>
        <w:t>Sort unsorted disks into two containers</w:t>
      </w:r>
    </w:p>
    <w:p w14:paraId="5C7024B7" w14:textId="77777777" w:rsidR="008D6ED4" w:rsidRDefault="00437A9F">
      <w:pPr>
        <w:ind w:firstLine="708"/>
        <w:rPr>
          <w:rFonts w:ascii="Open Baskerville 0.0.53" w:hAnsi="Open Baskerville 0.0.53"/>
        </w:rPr>
      </w:pPr>
      <w:r>
        <w:rPr>
          <w:rFonts w:ascii="Open Baskerville 0.0.53" w:hAnsi="Open Baskerville 0.0.53"/>
        </w:rPr>
        <w:t>Brief:</w:t>
      </w:r>
    </w:p>
    <w:p w14:paraId="553D609D" w14:textId="77777777" w:rsidR="008D6ED4" w:rsidRDefault="00437A9F">
      <w:pPr>
        <w:ind w:left="708"/>
        <w:rPr>
          <w:rFonts w:ascii="Open Baskerville 0.0.53" w:hAnsi="Open Baskerville 0.0.53"/>
        </w:rPr>
      </w:pPr>
      <w:r>
        <w:rPr>
          <w:rFonts w:ascii="Open Baskerville 0.0.53" w:hAnsi="Open Baskerville 0.0.53"/>
        </w:rPr>
        <w:t>The machine sorts the unsorted disks provided into two separate containers based on colour.</w:t>
      </w:r>
    </w:p>
    <w:p w14:paraId="2EB04299" w14:textId="77777777" w:rsidR="008D6ED4" w:rsidRDefault="00437A9F">
      <w:pPr>
        <w:ind w:left="708"/>
        <w:rPr>
          <w:rFonts w:ascii="Open Baskerville 0.0.53" w:hAnsi="Open Baskerville 0.0.53"/>
        </w:rPr>
      </w:pPr>
      <w:r>
        <w:rPr>
          <w:rFonts w:ascii="Open Baskerville 0.0.53" w:hAnsi="Open Baskerville 0.0.53"/>
        </w:rPr>
        <w:t>Post conditions:</w:t>
      </w:r>
    </w:p>
    <w:p w14:paraId="3AF7C013" w14:textId="77777777" w:rsidR="008D6ED4" w:rsidRDefault="00437A9F">
      <w:pPr>
        <w:ind w:left="708"/>
        <w:rPr>
          <w:rFonts w:ascii="Open Baskerville 0.0.53" w:hAnsi="Open Baskerville 0.0.53"/>
        </w:rPr>
      </w:pPr>
      <w:r>
        <w:rPr>
          <w:rFonts w:ascii="Open Baskerville 0.0.53" w:hAnsi="Open Baskerville 0.0.53"/>
        </w:rPr>
        <w:t>•</w:t>
      </w:r>
      <w:r>
        <w:rPr>
          <w:rFonts w:ascii="Open Baskerville 0.0.53" w:hAnsi="Open Baskerville 0.0.53"/>
        </w:rPr>
        <w:tab/>
      </w:r>
      <w:proofErr w:type="gramStart"/>
      <w:r>
        <w:rPr>
          <w:rFonts w:ascii="Open Baskerville 0.0.53" w:hAnsi="Open Baskerville 0.0.53"/>
        </w:rPr>
        <w:t>There</w:t>
      </w:r>
      <w:proofErr w:type="gramEnd"/>
      <w:r>
        <w:rPr>
          <w:rFonts w:ascii="Open Baskerville 0.0.53" w:hAnsi="Open Baskerville 0.0.53"/>
        </w:rPr>
        <w:t xml:space="preserve"> are no unsorted disks left</w:t>
      </w:r>
    </w:p>
    <w:p w14:paraId="4D90603C" w14:textId="77777777" w:rsidR="008D6ED4" w:rsidRDefault="00437A9F">
      <w:pPr>
        <w:ind w:left="708"/>
        <w:rPr>
          <w:rFonts w:ascii="Open Baskerville 0.0.53" w:hAnsi="Open Baskerville 0.0.53"/>
        </w:rPr>
      </w:pPr>
      <w:r>
        <w:rPr>
          <w:rFonts w:ascii="Open Baskerville 0.0.53" w:hAnsi="Open Baskerville 0.0.53"/>
        </w:rPr>
        <w:t>•</w:t>
      </w:r>
      <w:r>
        <w:rPr>
          <w:rFonts w:ascii="Open Baskerville 0.0.53" w:hAnsi="Open Baskerville 0.0.53"/>
        </w:rPr>
        <w:tab/>
      </w:r>
      <w:proofErr w:type="gramStart"/>
      <w:r>
        <w:rPr>
          <w:rFonts w:ascii="Open Baskerville 0.0.53" w:hAnsi="Open Baskerville 0.0.53"/>
        </w:rPr>
        <w:t>All</w:t>
      </w:r>
      <w:proofErr w:type="gramEnd"/>
      <w:r>
        <w:rPr>
          <w:rFonts w:ascii="Open Baskerville 0.0.53" w:hAnsi="Open Baskerville 0.0.53"/>
        </w:rPr>
        <w:t xml:space="preserve"> sorted disks are in a container based on their colour</w:t>
      </w:r>
    </w:p>
    <w:p w14:paraId="36C8B4A4" w14:textId="77777777" w:rsidR="008D6ED4" w:rsidRDefault="00437A9F">
      <w:pPr>
        <w:ind w:left="708"/>
        <w:rPr>
          <w:rFonts w:ascii="Open Baskerville 0.0.53" w:hAnsi="Open Baskerville 0.0.53"/>
        </w:rPr>
      </w:pPr>
      <w:r>
        <w:rPr>
          <w:rFonts w:ascii="Open Baskerville 0.0.53" w:hAnsi="Open Baskerville 0.0.53"/>
        </w:rPr>
        <w:lastRenderedPageBreak/>
        <w:t>Preconditions:</w:t>
      </w:r>
    </w:p>
    <w:p w14:paraId="4CC6BF0F" w14:textId="77777777" w:rsidR="008D6ED4" w:rsidRDefault="00437A9F">
      <w:pPr>
        <w:ind w:left="708"/>
        <w:rPr>
          <w:rFonts w:ascii="Open Baskerville 0.0.53" w:hAnsi="Open Baskerville 0.0.53"/>
        </w:rPr>
      </w:pPr>
      <w:r>
        <w:rPr>
          <w:rFonts w:ascii="Open Baskerville 0.0.53" w:hAnsi="Open Baskerville 0.0.53"/>
        </w:rPr>
        <w:t>The machine is not already running.</w:t>
      </w:r>
    </w:p>
    <w:p w14:paraId="7F9C8739" w14:textId="77777777" w:rsidR="008D6ED4" w:rsidRDefault="00437A9F">
      <w:pPr>
        <w:ind w:left="708"/>
        <w:rPr>
          <w:rFonts w:ascii="Open Baskerville 0.0.53" w:hAnsi="Open Baskerville 0.0.53"/>
        </w:rPr>
      </w:pPr>
      <w:r>
        <w:rPr>
          <w:rFonts w:ascii="Open Baskerville 0.0.53" w:hAnsi="Open Baskerville 0.0.53"/>
        </w:rPr>
        <w:t>Triggers:</w:t>
      </w:r>
    </w:p>
    <w:p w14:paraId="32FCA1AD" w14:textId="77777777" w:rsidR="008D6ED4" w:rsidRDefault="00437A9F">
      <w:pPr>
        <w:ind w:left="708"/>
        <w:rPr>
          <w:rFonts w:ascii="Open Baskerville 0.0.53" w:hAnsi="Open Baskerville 0.0.53"/>
        </w:rPr>
      </w:pPr>
      <w:r>
        <w:rPr>
          <w:rFonts w:ascii="Open Baskerville 0.0.53" w:hAnsi="Open Baskerville 0.0.53"/>
        </w:rPr>
        <w:t>The user provides unsorted disks and presses the “START” button.</w:t>
      </w:r>
    </w:p>
    <w:p w14:paraId="20D32904" w14:textId="77777777" w:rsidR="008D6ED4" w:rsidRDefault="00437A9F">
      <w:pPr>
        <w:ind w:left="708"/>
        <w:rPr>
          <w:rFonts w:ascii="Open Baskerville 0.0.53" w:hAnsi="Open Baskerville 0.0.53"/>
        </w:rPr>
      </w:pPr>
      <w:r>
        <w:rPr>
          <w:rFonts w:ascii="Open Baskerville 0.0.53" w:hAnsi="Open Baskerville 0.0.53"/>
        </w:rPr>
        <w:t>Basic Flow:</w:t>
      </w:r>
    </w:p>
    <w:p w14:paraId="5FD936A6" w14:textId="77777777" w:rsidR="008D6ED4" w:rsidRDefault="00437A9F">
      <w:pPr>
        <w:pStyle w:val="ListParagraph"/>
        <w:numPr>
          <w:ilvl w:val="0"/>
          <w:numId w:val="1"/>
        </w:numPr>
      </w:pPr>
      <w:r>
        <w:rPr>
          <w:rFonts w:ascii="Open Baskerville 0.0.53" w:hAnsi="Open Baskerville 0.0.53"/>
          <w:sz w:val="24"/>
          <w:szCs w:val="24"/>
        </w:rPr>
        <w:t>The user provides a number of unsorted disks</w:t>
      </w:r>
    </w:p>
    <w:p w14:paraId="2B1260FD" w14:textId="77777777" w:rsidR="008D6ED4" w:rsidRDefault="00437A9F">
      <w:pPr>
        <w:pStyle w:val="ListParagraph"/>
        <w:numPr>
          <w:ilvl w:val="0"/>
          <w:numId w:val="1"/>
        </w:numPr>
      </w:pPr>
      <w:r>
        <w:rPr>
          <w:rFonts w:ascii="Open Baskerville 0.0.53" w:hAnsi="Open Baskerville 0.0.53"/>
          <w:sz w:val="24"/>
          <w:szCs w:val="24"/>
        </w:rPr>
        <w:t>An unsorted disk id moved to the colour detector</w:t>
      </w:r>
    </w:p>
    <w:p w14:paraId="7B1F85D9" w14:textId="77777777" w:rsidR="008D6ED4" w:rsidRDefault="00437A9F">
      <w:pPr>
        <w:pStyle w:val="ListParagraph"/>
        <w:numPr>
          <w:ilvl w:val="0"/>
          <w:numId w:val="1"/>
        </w:numPr>
      </w:pPr>
      <w:r>
        <w:rPr>
          <w:rFonts w:ascii="Open Baskerville 0.0.53" w:hAnsi="Open Baskerville 0.0.53"/>
          <w:sz w:val="24"/>
          <w:szCs w:val="24"/>
        </w:rPr>
        <w:t>The machine decides to which of the two containers the disk needs to be moved</w:t>
      </w:r>
    </w:p>
    <w:p w14:paraId="035EE207" w14:textId="77777777" w:rsidR="008D6ED4" w:rsidRDefault="00437A9F">
      <w:pPr>
        <w:pStyle w:val="ListParagraph"/>
        <w:numPr>
          <w:ilvl w:val="0"/>
          <w:numId w:val="1"/>
        </w:numPr>
      </w:pPr>
      <w:r>
        <w:rPr>
          <w:rFonts w:ascii="Open Baskerville 0.0.53" w:hAnsi="Open Baskerville 0.0.53"/>
          <w:sz w:val="24"/>
          <w:szCs w:val="24"/>
        </w:rPr>
        <w:t>The machine moves the disk to the designated container</w:t>
      </w:r>
    </w:p>
    <w:p w14:paraId="6A11D452" w14:textId="77777777" w:rsidR="008D6ED4" w:rsidRDefault="00437A9F">
      <w:pPr>
        <w:pStyle w:val="ListParagraph"/>
        <w:numPr>
          <w:ilvl w:val="0"/>
          <w:numId w:val="1"/>
        </w:numPr>
      </w:pPr>
      <w:r>
        <w:rPr>
          <w:rFonts w:ascii="Open Baskerville 0.0.53" w:hAnsi="Open Baskerville 0.0.53"/>
          <w:sz w:val="24"/>
          <w:szCs w:val="24"/>
        </w:rPr>
        <w:t>The machine repeats step 2 through 4 until all disks have been sorted</w:t>
      </w:r>
    </w:p>
    <w:p w14:paraId="490B4D51" w14:textId="77777777" w:rsidR="008D6ED4" w:rsidRDefault="00437A9F">
      <w:pPr>
        <w:pStyle w:val="ListParagraph"/>
        <w:numPr>
          <w:ilvl w:val="0"/>
          <w:numId w:val="1"/>
        </w:numPr>
      </w:pPr>
      <w:r>
        <w:rPr>
          <w:rFonts w:ascii="Open Baskerville 0.0.53" w:hAnsi="Open Baskerville 0.0.53"/>
          <w:sz w:val="24"/>
          <w:szCs w:val="24"/>
        </w:rPr>
        <w:t>The machine pauses</w:t>
      </w:r>
    </w:p>
    <w:p w14:paraId="51A1FC1C" w14:textId="77777777" w:rsidR="008D6ED4" w:rsidRDefault="008D6ED4">
      <w:pPr>
        <w:ind w:left="708"/>
        <w:rPr>
          <w:rFonts w:ascii="Open Baskerville 0.0.53" w:hAnsi="Open Baskerville 0.0.53"/>
        </w:rPr>
      </w:pPr>
    </w:p>
    <w:p w14:paraId="4E519649" w14:textId="77777777" w:rsidR="008D6ED4" w:rsidRDefault="008D6ED4">
      <w:pPr>
        <w:ind w:left="708"/>
        <w:rPr>
          <w:rFonts w:ascii="Open Baskerville 0.0.53" w:hAnsi="Open Baskerville 0.0.53"/>
        </w:rPr>
      </w:pPr>
    </w:p>
    <w:p w14:paraId="2AFF5FBD" w14:textId="77777777" w:rsidR="008D6ED4" w:rsidRDefault="008D6ED4">
      <w:pPr>
        <w:ind w:left="708"/>
        <w:rPr>
          <w:rFonts w:ascii="Open Baskerville 0.0.53" w:hAnsi="Open Baskerville 0.0.53"/>
        </w:rPr>
      </w:pPr>
    </w:p>
    <w:p w14:paraId="22089ABF" w14:textId="77777777" w:rsidR="008D6ED4" w:rsidRDefault="008D6ED4">
      <w:pPr>
        <w:ind w:left="708"/>
        <w:rPr>
          <w:rFonts w:ascii="Open Baskerville 0.0.53" w:hAnsi="Open Baskerville 0.0.53"/>
        </w:rPr>
      </w:pPr>
    </w:p>
    <w:p w14:paraId="3F2556FF" w14:textId="77777777" w:rsidR="008D6ED4" w:rsidRDefault="00437A9F">
      <w:pPr>
        <w:ind w:left="708"/>
        <w:rPr>
          <w:rFonts w:ascii="Open Baskerville 0.0.53" w:hAnsi="Open Baskerville 0.0.53"/>
        </w:rPr>
      </w:pPr>
      <w:proofErr w:type="gramStart"/>
      <w:r>
        <w:rPr>
          <w:rFonts w:ascii="Open Baskerville 0.0.53" w:hAnsi="Open Baskerville 0.0.53"/>
        </w:rPr>
        <w:t>2)  Abort</w:t>
      </w:r>
      <w:proofErr w:type="gramEnd"/>
      <w:r>
        <w:rPr>
          <w:rFonts w:ascii="Open Baskerville 0.0.53" w:hAnsi="Open Baskerville 0.0.53"/>
        </w:rPr>
        <w:t xml:space="preserve"> the process case</w:t>
      </w:r>
    </w:p>
    <w:p w14:paraId="168744AA" w14:textId="77777777" w:rsidR="008D6ED4" w:rsidRDefault="00437A9F">
      <w:pPr>
        <w:ind w:left="708"/>
        <w:rPr>
          <w:rFonts w:ascii="Open Baskerville 0.0.53" w:hAnsi="Open Baskerville 0.0.53"/>
        </w:rPr>
      </w:pPr>
      <w:r>
        <w:rPr>
          <w:rFonts w:ascii="Open Baskerville 0.0.53" w:hAnsi="Open Baskerville 0.0.53"/>
        </w:rPr>
        <w:t xml:space="preserve">When the machine is sorting discs and the user wants to immediately stop the machine. The machine stops transporting the discs. And doesn’t put </w:t>
      </w:r>
      <w:proofErr w:type="gramStart"/>
      <w:r>
        <w:rPr>
          <w:rFonts w:ascii="Open Baskerville 0.0.53" w:hAnsi="Open Baskerville 0.0.53"/>
        </w:rPr>
        <w:t>anymore</w:t>
      </w:r>
      <w:proofErr w:type="gramEnd"/>
      <w:r>
        <w:rPr>
          <w:rFonts w:ascii="Open Baskerville 0.0.53" w:hAnsi="Open Baskerville 0.0.53"/>
        </w:rPr>
        <w:t xml:space="preserve"> discs on the transporting mechanism.  The user is required to remove all discs that are neither in the container unit nor sorted. Then the machine has stopped running.</w:t>
      </w:r>
    </w:p>
    <w:p w14:paraId="5E61E0EF" w14:textId="77777777" w:rsidR="008D6ED4" w:rsidRDefault="008D6ED4">
      <w:pPr>
        <w:ind w:left="708"/>
        <w:rPr>
          <w:rFonts w:ascii="Open Baskerville 0.0.53" w:hAnsi="Open Baskerville 0.0.53"/>
        </w:rPr>
      </w:pPr>
    </w:p>
    <w:p w14:paraId="6BFF0CFC" w14:textId="77777777" w:rsidR="008D6ED4" w:rsidRDefault="00437A9F">
      <w:pPr>
        <w:ind w:left="708"/>
        <w:rPr>
          <w:rFonts w:ascii="Open Baskerville 0.0.53" w:hAnsi="Open Baskerville 0.0.53"/>
        </w:rPr>
      </w:pPr>
      <w:proofErr w:type="gramStart"/>
      <w:r>
        <w:rPr>
          <w:rFonts w:ascii="Open Baskerville 0.0.53" w:hAnsi="Open Baskerville 0.0.53"/>
        </w:rPr>
        <w:t>3)  Starting</w:t>
      </w:r>
      <w:proofErr w:type="gramEnd"/>
      <w:r>
        <w:rPr>
          <w:rFonts w:ascii="Open Baskerville 0.0.53" w:hAnsi="Open Baskerville 0.0.53"/>
        </w:rPr>
        <w:t xml:space="preserve"> the machine</w:t>
      </w:r>
    </w:p>
    <w:p w14:paraId="32A2096C" w14:textId="77777777" w:rsidR="008D6ED4" w:rsidRDefault="00437A9F">
      <w:pPr>
        <w:ind w:left="708"/>
        <w:rPr>
          <w:rFonts w:ascii="Open Baskerville 0.0.53" w:hAnsi="Open Baskerville 0.0.53"/>
        </w:rPr>
      </w:pPr>
      <w:r>
        <w:rPr>
          <w:rFonts w:ascii="Open Baskerville 0.0.53" w:hAnsi="Open Baskerville 0.0.53"/>
        </w:rPr>
        <w:t>Brief:</w:t>
      </w:r>
    </w:p>
    <w:p w14:paraId="0D50410A" w14:textId="77777777" w:rsidR="008D6ED4" w:rsidRDefault="00437A9F">
      <w:pPr>
        <w:ind w:left="708"/>
        <w:rPr>
          <w:rFonts w:ascii="Open Baskerville 0.0.53" w:hAnsi="Open Baskerville 0.0.53"/>
        </w:rPr>
      </w:pPr>
      <w:r>
        <w:rPr>
          <w:rFonts w:ascii="Open Baskerville 0.0.53" w:hAnsi="Open Baskerville 0.0.53"/>
        </w:rPr>
        <w:t xml:space="preserve">The machine operator starts the machine, machine parts go to their initials state and the machine starts sorting. </w:t>
      </w:r>
    </w:p>
    <w:p w14:paraId="5ADBD713" w14:textId="77777777" w:rsidR="008D6ED4" w:rsidRDefault="00437A9F">
      <w:pPr>
        <w:ind w:left="708"/>
        <w:rPr>
          <w:rFonts w:ascii="Open Baskerville 0.0.53" w:hAnsi="Open Baskerville 0.0.53"/>
        </w:rPr>
      </w:pPr>
      <w:r>
        <w:rPr>
          <w:rFonts w:ascii="Open Baskerville 0.0.53" w:hAnsi="Open Baskerville 0.0.53"/>
        </w:rPr>
        <w:t>Preconditions:</w:t>
      </w:r>
    </w:p>
    <w:p w14:paraId="3ED6E7D1" w14:textId="77777777" w:rsidR="008D6ED4" w:rsidRDefault="00437A9F">
      <w:pPr>
        <w:ind w:left="708"/>
        <w:rPr>
          <w:rFonts w:ascii="Open Baskerville 0.0.53" w:hAnsi="Open Baskerville 0.0.53"/>
        </w:rPr>
      </w:pPr>
      <w:r>
        <w:rPr>
          <w:rFonts w:ascii="Open Baskerville 0.0.53" w:hAnsi="Open Baskerville 0.0.53"/>
        </w:rPr>
        <w:t xml:space="preserve">The machine is in its initial state. </w:t>
      </w:r>
    </w:p>
    <w:p w14:paraId="558816B0" w14:textId="77777777" w:rsidR="008D6ED4" w:rsidRDefault="00437A9F">
      <w:pPr>
        <w:ind w:left="708"/>
        <w:rPr>
          <w:rFonts w:ascii="Open Baskerville 0.0.53" w:hAnsi="Open Baskerville 0.0.53"/>
        </w:rPr>
      </w:pPr>
      <w:r>
        <w:rPr>
          <w:rFonts w:ascii="Open Baskerville 0.0.53" w:hAnsi="Open Baskerville 0.0.53"/>
        </w:rPr>
        <w:t>Post conditions:</w:t>
      </w:r>
    </w:p>
    <w:p w14:paraId="60DB4F01" w14:textId="77777777" w:rsidR="008D6ED4" w:rsidRDefault="00437A9F">
      <w:pPr>
        <w:ind w:left="708"/>
        <w:rPr>
          <w:rFonts w:ascii="Open Baskerville 0.0.53" w:hAnsi="Open Baskerville 0.0.53"/>
        </w:rPr>
      </w:pPr>
      <w:r>
        <w:rPr>
          <w:rFonts w:ascii="Open Baskerville 0.0.53" w:hAnsi="Open Baskerville 0.0.53"/>
        </w:rPr>
        <w:t xml:space="preserve">The machine starts the sorting process. </w:t>
      </w:r>
    </w:p>
    <w:p w14:paraId="5872B6DF" w14:textId="77777777" w:rsidR="008D6ED4" w:rsidRDefault="00437A9F">
      <w:pPr>
        <w:ind w:left="708"/>
        <w:rPr>
          <w:rFonts w:ascii="Open Baskerville 0.0.53" w:hAnsi="Open Baskerville 0.0.53"/>
        </w:rPr>
      </w:pPr>
      <w:r>
        <w:rPr>
          <w:rFonts w:ascii="Open Baskerville 0.0.53" w:hAnsi="Open Baskerville 0.0.53"/>
        </w:rPr>
        <w:t>Triggers:</w:t>
      </w:r>
    </w:p>
    <w:p w14:paraId="43DE7D3A" w14:textId="77777777" w:rsidR="008D6ED4" w:rsidRDefault="00437A9F">
      <w:pPr>
        <w:ind w:left="708"/>
        <w:rPr>
          <w:rFonts w:ascii="Open Baskerville 0.0.53" w:hAnsi="Open Baskerville 0.0.53"/>
        </w:rPr>
      </w:pPr>
      <w:r>
        <w:rPr>
          <w:rFonts w:ascii="Open Baskerville 0.0.53" w:hAnsi="Open Baskerville 0.0.53"/>
        </w:rPr>
        <w:t xml:space="preserve">The user performs an action on the machine. </w:t>
      </w:r>
    </w:p>
    <w:p w14:paraId="4976E958" w14:textId="77777777" w:rsidR="008D6ED4" w:rsidRDefault="00437A9F">
      <w:pPr>
        <w:ind w:left="708"/>
        <w:rPr>
          <w:rFonts w:ascii="Open Baskerville 0.0.53" w:hAnsi="Open Baskerville 0.0.53"/>
        </w:rPr>
      </w:pPr>
      <w:r>
        <w:rPr>
          <w:rFonts w:ascii="Open Baskerville 0.0.53" w:hAnsi="Open Baskerville 0.0.53"/>
        </w:rPr>
        <w:t>Basic flow:</w:t>
      </w:r>
    </w:p>
    <w:p w14:paraId="71E2B58C" w14:textId="77777777" w:rsidR="008D6ED4" w:rsidRDefault="00437A9F">
      <w:pPr>
        <w:ind w:left="708"/>
        <w:rPr>
          <w:rFonts w:ascii="Open Baskerville 0.0.53" w:hAnsi="Open Baskerville 0.0.53"/>
        </w:rPr>
      </w:pPr>
      <w:r>
        <w:rPr>
          <w:rFonts w:ascii="Open Baskerville 0.0.53" w:hAnsi="Open Baskerville 0.0.53"/>
        </w:rPr>
        <w:t>1.</w:t>
      </w:r>
      <w:r>
        <w:rPr>
          <w:rFonts w:ascii="Open Baskerville 0.0.53" w:hAnsi="Open Baskerville 0.0.53"/>
        </w:rPr>
        <w:tab/>
        <w:t xml:space="preserve">Machine puts devices in their initials state. </w:t>
      </w:r>
    </w:p>
    <w:p w14:paraId="215BC13C" w14:textId="77777777" w:rsidR="008D6ED4" w:rsidRDefault="00437A9F">
      <w:pPr>
        <w:ind w:left="708"/>
        <w:rPr>
          <w:rFonts w:ascii="Open Baskerville 0.0.53" w:hAnsi="Open Baskerville 0.0.53"/>
        </w:rPr>
      </w:pPr>
      <w:r>
        <w:rPr>
          <w:rFonts w:ascii="Open Baskerville 0.0.53" w:hAnsi="Open Baskerville 0.0.53"/>
        </w:rPr>
        <w:lastRenderedPageBreak/>
        <w:t>2.</w:t>
      </w:r>
      <w:r>
        <w:rPr>
          <w:rFonts w:ascii="Open Baskerville 0.0.53" w:hAnsi="Open Baskerville 0.0.53"/>
        </w:rPr>
        <w:tab/>
        <w:t>Machine starts sorting</w:t>
      </w:r>
    </w:p>
    <w:p w14:paraId="5810DA8F" w14:textId="77777777" w:rsidR="008D6ED4" w:rsidRDefault="008D6ED4">
      <w:pPr>
        <w:ind w:left="708"/>
        <w:rPr>
          <w:rFonts w:ascii="Open Baskerville 0.0.53" w:hAnsi="Open Baskerville 0.0.53"/>
        </w:rPr>
      </w:pPr>
    </w:p>
    <w:p w14:paraId="199D8FE5" w14:textId="77777777" w:rsidR="008D6ED4" w:rsidRDefault="00437A9F">
      <w:pPr>
        <w:ind w:left="708"/>
        <w:rPr>
          <w:rFonts w:ascii="Open Baskerville 0.0.53" w:hAnsi="Open Baskerville 0.0.53"/>
        </w:rPr>
      </w:pPr>
      <w:proofErr w:type="gramStart"/>
      <w:r>
        <w:rPr>
          <w:rFonts w:ascii="Open Baskerville 0.0.53" w:hAnsi="Open Baskerville 0.0.53"/>
        </w:rPr>
        <w:t>4)  Shutting</w:t>
      </w:r>
      <w:proofErr w:type="gramEnd"/>
      <w:r>
        <w:rPr>
          <w:rFonts w:ascii="Open Baskerville 0.0.53" w:hAnsi="Open Baskerville 0.0.53"/>
        </w:rPr>
        <w:t xml:space="preserve"> down the machine</w:t>
      </w:r>
    </w:p>
    <w:p w14:paraId="4CA605E7" w14:textId="77777777" w:rsidR="008D6ED4" w:rsidRDefault="00437A9F">
      <w:pPr>
        <w:ind w:left="708"/>
        <w:rPr>
          <w:rFonts w:ascii="Open Baskerville 0.0.53" w:hAnsi="Open Baskerville 0.0.53"/>
        </w:rPr>
      </w:pPr>
      <w:r>
        <w:rPr>
          <w:rFonts w:ascii="Open Baskerville 0.0.53" w:hAnsi="Open Baskerville 0.0.53"/>
        </w:rPr>
        <w:t>Primary Actor:</w:t>
      </w:r>
    </w:p>
    <w:p w14:paraId="183D5439" w14:textId="77777777" w:rsidR="008D6ED4" w:rsidRDefault="00437A9F">
      <w:pPr>
        <w:ind w:left="708"/>
        <w:rPr>
          <w:rFonts w:ascii="Open Baskerville 0.0.53" w:hAnsi="Open Baskerville 0.0.53"/>
        </w:rPr>
      </w:pPr>
      <w:r>
        <w:rPr>
          <w:rFonts w:ascii="Open Baskerville 0.0.53" w:hAnsi="Open Baskerville 0.0.53"/>
        </w:rPr>
        <w:t xml:space="preserve">Machine operator </w:t>
      </w:r>
    </w:p>
    <w:p w14:paraId="03D4D85E" w14:textId="77777777" w:rsidR="008D6ED4" w:rsidRDefault="00437A9F">
      <w:pPr>
        <w:ind w:left="708"/>
        <w:rPr>
          <w:rFonts w:ascii="Open Baskerville 0.0.53" w:hAnsi="Open Baskerville 0.0.53"/>
        </w:rPr>
      </w:pPr>
      <w:r>
        <w:rPr>
          <w:rFonts w:ascii="Open Baskerville 0.0.53" w:hAnsi="Open Baskerville 0.0.53"/>
        </w:rPr>
        <w:t>Brief:</w:t>
      </w:r>
    </w:p>
    <w:p w14:paraId="177D3078" w14:textId="77777777" w:rsidR="008D6ED4" w:rsidRDefault="00437A9F">
      <w:pPr>
        <w:ind w:left="708"/>
        <w:rPr>
          <w:rFonts w:ascii="Open Baskerville 0.0.53" w:hAnsi="Open Baskerville 0.0.53"/>
        </w:rPr>
      </w:pPr>
      <w:r>
        <w:rPr>
          <w:rFonts w:ascii="Open Baskerville 0.0.53" w:hAnsi="Open Baskerville 0.0.53"/>
        </w:rPr>
        <w:t xml:space="preserve">User unplugs the power supply and disconnects the processor from the PC and the machine. </w:t>
      </w:r>
    </w:p>
    <w:p w14:paraId="38B9266A" w14:textId="77777777" w:rsidR="008D6ED4" w:rsidRDefault="00437A9F">
      <w:pPr>
        <w:ind w:left="708"/>
        <w:rPr>
          <w:rFonts w:ascii="Open Baskerville 0.0.53" w:hAnsi="Open Baskerville 0.0.53"/>
        </w:rPr>
      </w:pPr>
      <w:r>
        <w:rPr>
          <w:rFonts w:ascii="Open Baskerville 0.0.53" w:hAnsi="Open Baskerville 0.0.53"/>
        </w:rPr>
        <w:t>Post conditions:</w:t>
      </w:r>
    </w:p>
    <w:p w14:paraId="32037A8A" w14:textId="77777777" w:rsidR="008D6ED4" w:rsidRDefault="00437A9F">
      <w:pPr>
        <w:ind w:left="708"/>
        <w:rPr>
          <w:rFonts w:ascii="Open Baskerville 0.0.53" w:hAnsi="Open Baskerville 0.0.53"/>
        </w:rPr>
      </w:pPr>
      <w:r>
        <w:rPr>
          <w:rFonts w:ascii="Open Baskerville 0.0.53" w:hAnsi="Open Baskerville 0.0.53"/>
        </w:rPr>
        <w:t xml:space="preserve">The PC can be used for other things and the processor and machine can be stored separately. </w:t>
      </w:r>
    </w:p>
    <w:p w14:paraId="4A80C54B" w14:textId="77777777" w:rsidR="008D6ED4" w:rsidRDefault="00437A9F">
      <w:pPr>
        <w:ind w:left="708"/>
        <w:rPr>
          <w:rFonts w:ascii="Open Baskerville 0.0.53" w:hAnsi="Open Baskerville 0.0.53"/>
        </w:rPr>
      </w:pPr>
      <w:r>
        <w:rPr>
          <w:rFonts w:ascii="Open Baskerville 0.0.53" w:hAnsi="Open Baskerville 0.0.53"/>
        </w:rPr>
        <w:t>Preconditions:</w:t>
      </w:r>
    </w:p>
    <w:p w14:paraId="491D9AD3" w14:textId="77777777" w:rsidR="008D6ED4" w:rsidRDefault="00437A9F">
      <w:pPr>
        <w:ind w:left="708"/>
        <w:rPr>
          <w:rFonts w:ascii="Open Baskerville 0.0.53" w:hAnsi="Open Baskerville 0.0.53"/>
        </w:rPr>
      </w:pPr>
      <w:r>
        <w:rPr>
          <w:rFonts w:ascii="Open Baskerville 0.0.53" w:hAnsi="Open Baskerville 0.0.53"/>
        </w:rPr>
        <w:t xml:space="preserve">Everything is in its initial state or the machine has stopped. </w:t>
      </w:r>
    </w:p>
    <w:p w14:paraId="0FC95C8F" w14:textId="77777777" w:rsidR="008D6ED4" w:rsidRDefault="008D6ED4">
      <w:pPr>
        <w:ind w:left="708"/>
        <w:rPr>
          <w:rFonts w:ascii="Open Baskerville 0.0.53" w:hAnsi="Open Baskerville 0.0.53"/>
        </w:rPr>
      </w:pPr>
    </w:p>
    <w:p w14:paraId="3AF08D80" w14:textId="77777777" w:rsidR="008D6ED4" w:rsidRDefault="008D6ED4">
      <w:pPr>
        <w:ind w:left="708"/>
        <w:rPr>
          <w:rFonts w:ascii="Open Baskerville 0.0.53" w:hAnsi="Open Baskerville 0.0.53"/>
        </w:rPr>
      </w:pPr>
    </w:p>
    <w:p w14:paraId="39714024" w14:textId="77777777" w:rsidR="008D6ED4" w:rsidRDefault="00437A9F">
      <w:pPr>
        <w:ind w:left="708"/>
        <w:rPr>
          <w:rFonts w:ascii="Open Baskerville 0.0.53" w:hAnsi="Open Baskerville 0.0.53"/>
        </w:rPr>
      </w:pPr>
      <w:r>
        <w:rPr>
          <w:rFonts w:ascii="Open Baskerville 0.0.53" w:hAnsi="Open Baskerville 0.0.53"/>
        </w:rPr>
        <w:t>Basic flow:</w:t>
      </w:r>
    </w:p>
    <w:p w14:paraId="48B67A59" w14:textId="77777777" w:rsidR="008D6ED4" w:rsidRDefault="00437A9F">
      <w:pPr>
        <w:pStyle w:val="ListParagraph"/>
        <w:numPr>
          <w:ilvl w:val="0"/>
          <w:numId w:val="2"/>
        </w:numPr>
      </w:pPr>
      <w:r>
        <w:rPr>
          <w:rFonts w:ascii="Open Baskerville 0.0.53" w:hAnsi="Open Baskerville 0.0.53"/>
          <w:sz w:val="24"/>
          <w:szCs w:val="24"/>
        </w:rPr>
        <w:t xml:space="preserve">Unplug the power supply of the machine. </w:t>
      </w:r>
    </w:p>
    <w:p w14:paraId="1B8076EF" w14:textId="77777777" w:rsidR="008D6ED4" w:rsidRDefault="00437A9F">
      <w:pPr>
        <w:pStyle w:val="ListParagraph"/>
        <w:numPr>
          <w:ilvl w:val="0"/>
          <w:numId w:val="2"/>
        </w:numPr>
      </w:pPr>
      <w:r>
        <w:rPr>
          <w:rFonts w:ascii="Open Baskerville 0.0.53" w:hAnsi="Open Baskerville 0.0.53"/>
          <w:sz w:val="24"/>
          <w:szCs w:val="24"/>
        </w:rPr>
        <w:t xml:space="preserve">Unplug the power supply of the processor. </w:t>
      </w:r>
    </w:p>
    <w:p w14:paraId="2A5F770F" w14:textId="77777777" w:rsidR="008D6ED4" w:rsidRDefault="00437A9F">
      <w:pPr>
        <w:pStyle w:val="ListParagraph"/>
        <w:numPr>
          <w:ilvl w:val="0"/>
          <w:numId w:val="2"/>
        </w:numPr>
      </w:pPr>
      <w:r>
        <w:rPr>
          <w:rFonts w:ascii="Open Baskerville 0.0.53" w:hAnsi="Open Baskerville 0.0.53"/>
          <w:sz w:val="24"/>
          <w:szCs w:val="24"/>
        </w:rPr>
        <w:t xml:space="preserve">Disconnect the processor from the machine. </w:t>
      </w:r>
    </w:p>
    <w:p w14:paraId="2B6731D3" w14:textId="77777777" w:rsidR="008D6ED4" w:rsidRDefault="00437A9F">
      <w:pPr>
        <w:pStyle w:val="ListParagraph"/>
        <w:numPr>
          <w:ilvl w:val="0"/>
          <w:numId w:val="2"/>
        </w:numPr>
      </w:pPr>
      <w:r>
        <w:rPr>
          <w:rFonts w:ascii="Open Baskerville 0.0.53" w:hAnsi="Open Baskerville 0.0.53"/>
          <w:sz w:val="24"/>
          <w:szCs w:val="24"/>
        </w:rPr>
        <w:t xml:space="preserve">Disconnect the PC from the processor. </w:t>
      </w:r>
    </w:p>
    <w:p w14:paraId="30EF280C" w14:textId="77777777" w:rsidR="008D6ED4" w:rsidRDefault="008D6ED4">
      <w:pPr>
        <w:rPr>
          <w:ins w:id="3" w:author="Keet, M." w:date="2015-02-24T15:31:00Z"/>
          <w:rFonts w:ascii="Open Baskerville 0.0.53" w:hAnsi="Open Baskerville 0.0.53"/>
        </w:rPr>
      </w:pPr>
    </w:p>
    <w:p w14:paraId="61E01745" w14:textId="77777777" w:rsidR="008D6ED4" w:rsidRDefault="00437A9F">
      <w:pPr>
        <w:ind w:left="708"/>
        <w:rPr>
          <w:rFonts w:ascii="Open Baskerville 0.0.53" w:hAnsi="Open Baskerville 0.0.53"/>
        </w:rPr>
      </w:pPr>
      <w:proofErr w:type="gramStart"/>
      <w:r>
        <w:rPr>
          <w:rFonts w:ascii="Open Baskerville 0.0.53" w:hAnsi="Open Baskerville 0.0.53"/>
        </w:rPr>
        <w:t xml:space="preserve">5)  </w:t>
      </w:r>
      <w:ins w:id="4" w:author="Keet, M." w:date="2015-02-24T15:31:00Z">
        <w:r>
          <w:rPr>
            <w:rFonts w:ascii="Open Baskerville 0.0.53" w:hAnsi="Open Baskerville 0.0.53"/>
          </w:rPr>
          <w:t>Stop</w:t>
        </w:r>
        <w:proofErr w:type="gramEnd"/>
        <w:r>
          <w:rPr>
            <w:rFonts w:ascii="Open Baskerville 0.0.53" w:hAnsi="Open Baskerville 0.0.53"/>
          </w:rPr>
          <w:t xml:space="preserve"> the machine</w:t>
        </w:r>
      </w:ins>
    </w:p>
    <w:p w14:paraId="6CE993C5" w14:textId="77777777" w:rsidR="008D6ED4" w:rsidRDefault="00437A9F">
      <w:pPr>
        <w:ind w:left="708"/>
        <w:rPr>
          <w:rFonts w:ascii="Open Baskerville 0.0.53" w:hAnsi="Open Baskerville 0.0.53"/>
        </w:rPr>
      </w:pPr>
      <w:ins w:id="5" w:author="Keet, M." w:date="2015-02-24T15:31:00Z">
        <w:r>
          <w:rPr>
            <w:rFonts w:ascii="Open Baskerville 0.0.53" w:hAnsi="Open Baskerville 0.0.53"/>
          </w:rPr>
          <w:t>Primary Actor: Machine operator</w:t>
        </w:r>
      </w:ins>
    </w:p>
    <w:p w14:paraId="57D6E75F" w14:textId="77777777" w:rsidR="008D6ED4" w:rsidRDefault="00437A9F">
      <w:pPr>
        <w:ind w:left="708"/>
        <w:rPr>
          <w:rFonts w:ascii="Open Baskerville 0.0.53" w:hAnsi="Open Baskerville 0.0.53"/>
        </w:rPr>
      </w:pPr>
      <w:ins w:id="6" w:author="Keet, M." w:date="2015-02-24T15:31:00Z">
        <w:r>
          <w:rPr>
            <w:rFonts w:ascii="Open Baskerville 0.0.53" w:hAnsi="Open Baskerville 0.0.53"/>
          </w:rPr>
          <w:t xml:space="preserve">Brief: </w:t>
        </w:r>
      </w:ins>
    </w:p>
    <w:p w14:paraId="6A771C9F" w14:textId="77777777" w:rsidR="008D6ED4" w:rsidRDefault="00437A9F">
      <w:pPr>
        <w:ind w:left="708"/>
        <w:rPr>
          <w:rFonts w:ascii="Open Baskerville 0.0.53" w:hAnsi="Open Baskerville 0.0.53"/>
        </w:rPr>
      </w:pPr>
      <w:ins w:id="7" w:author="Keet, M." w:date="2015-02-24T15:31:00Z">
        <w:r>
          <w:rPr>
            <w:rFonts w:ascii="Open Baskerville 0.0.53" w:hAnsi="Open Baskerville 0.0.53"/>
          </w:rPr>
          <w:t xml:space="preserve">The machine is waiting for the current process to end before it is send into an inactive </w:t>
        </w:r>
        <w:proofErr w:type="gramStart"/>
        <w:r>
          <w:rPr>
            <w:rFonts w:ascii="Open Baskerville 0.0.53" w:hAnsi="Open Baskerville 0.0.53"/>
          </w:rPr>
          <w:t>state .</w:t>
        </w:r>
      </w:ins>
      <w:proofErr w:type="gramEnd"/>
    </w:p>
    <w:p w14:paraId="7691FC4A" w14:textId="77777777" w:rsidR="008D6ED4" w:rsidRDefault="00437A9F">
      <w:pPr>
        <w:ind w:left="708"/>
        <w:rPr>
          <w:rFonts w:ascii="Open Baskerville 0.0.53" w:hAnsi="Open Baskerville 0.0.53"/>
        </w:rPr>
      </w:pPr>
      <w:ins w:id="8" w:author="Keet, M." w:date="2015-02-24T15:31:00Z">
        <w:r>
          <w:rPr>
            <w:rFonts w:ascii="Open Baskerville 0.0.53" w:hAnsi="Open Baskerville 0.0.53"/>
          </w:rPr>
          <w:t xml:space="preserve">Post condition: </w:t>
        </w:r>
      </w:ins>
    </w:p>
    <w:p w14:paraId="59889EBD" w14:textId="77777777" w:rsidR="008D6ED4" w:rsidRDefault="00437A9F">
      <w:pPr>
        <w:ind w:left="708"/>
        <w:rPr>
          <w:rFonts w:ascii="Open Baskerville 0.0.53" w:hAnsi="Open Baskerville 0.0.53"/>
        </w:rPr>
      </w:pPr>
      <w:ins w:id="9" w:author="Keet, M." w:date="2015-02-24T15:31:00Z">
        <w:r>
          <w:rPr>
            <w:rFonts w:ascii="Open Baskerville 0.0.53" w:hAnsi="Open Baskerville 0.0.53"/>
          </w:rPr>
          <w:t>The machine is sent into an inactive state with no process interrupted.</w:t>
        </w:r>
      </w:ins>
    </w:p>
    <w:p w14:paraId="693E9C3D" w14:textId="77777777" w:rsidR="008D6ED4" w:rsidRDefault="00437A9F">
      <w:pPr>
        <w:ind w:left="708"/>
        <w:rPr>
          <w:rFonts w:ascii="Open Baskerville 0.0.53" w:hAnsi="Open Baskerville 0.0.53"/>
        </w:rPr>
      </w:pPr>
      <w:ins w:id="10" w:author="Keet, M." w:date="2015-02-24T15:31:00Z">
        <w:r>
          <w:rPr>
            <w:rFonts w:ascii="Open Baskerville 0.0.53" w:hAnsi="Open Baskerville 0.0.53"/>
          </w:rPr>
          <w:t xml:space="preserve">Precondition: </w:t>
        </w:r>
      </w:ins>
    </w:p>
    <w:p w14:paraId="21FCB95D" w14:textId="77777777" w:rsidR="008D6ED4" w:rsidRDefault="00437A9F">
      <w:pPr>
        <w:ind w:left="708"/>
        <w:rPr>
          <w:rFonts w:ascii="Open Baskerville 0.0.53" w:hAnsi="Open Baskerville 0.0.53"/>
        </w:rPr>
      </w:pPr>
      <w:ins w:id="11" w:author="Keet, M." w:date="2015-02-24T15:31:00Z">
        <w:r>
          <w:rPr>
            <w:rFonts w:ascii="Open Baskerville 0.0.53" w:hAnsi="Open Baskerville 0.0.53"/>
          </w:rPr>
          <w:t>The machine is running*.</w:t>
        </w:r>
      </w:ins>
    </w:p>
    <w:p w14:paraId="775FD928" w14:textId="77777777" w:rsidR="008D6ED4" w:rsidRDefault="00437A9F">
      <w:pPr>
        <w:ind w:left="708"/>
        <w:rPr>
          <w:rFonts w:ascii="Open Baskerville 0.0.53" w:hAnsi="Open Baskerville 0.0.53"/>
        </w:rPr>
      </w:pPr>
      <w:ins w:id="12" w:author="Keet, M." w:date="2015-02-24T15:31:00Z">
        <w:r>
          <w:rPr>
            <w:rFonts w:ascii="Open Baskerville 0.0.53" w:hAnsi="Open Baskerville 0.0.53"/>
          </w:rPr>
          <w:t xml:space="preserve">Triggers: </w:t>
        </w:r>
      </w:ins>
    </w:p>
    <w:p w14:paraId="331AD276" w14:textId="77777777" w:rsidR="008D6ED4" w:rsidRDefault="00437A9F">
      <w:pPr>
        <w:ind w:left="708"/>
        <w:rPr>
          <w:rFonts w:ascii="Open Baskerville 0.0.53" w:hAnsi="Open Baskerville 0.0.53"/>
        </w:rPr>
      </w:pPr>
      <w:ins w:id="13" w:author="Keet, M." w:date="2015-02-24T15:31:00Z">
        <w:r>
          <w:rPr>
            <w:rFonts w:ascii="Open Baskerville 0.0.53" w:hAnsi="Open Baskerville 0.0.53"/>
          </w:rPr>
          <w:t>The STOP button is pressed.</w:t>
        </w:r>
      </w:ins>
    </w:p>
    <w:p w14:paraId="2708C752" w14:textId="77777777" w:rsidR="008D6ED4" w:rsidRDefault="00437A9F">
      <w:pPr>
        <w:ind w:left="708"/>
        <w:rPr>
          <w:rFonts w:ascii="Open Baskerville 0.0.53" w:hAnsi="Open Baskerville 0.0.53"/>
        </w:rPr>
      </w:pPr>
      <w:ins w:id="14" w:author="Keet, M." w:date="2015-02-24T15:31:00Z">
        <w:r>
          <w:rPr>
            <w:rFonts w:ascii="Open Baskerville 0.0.53" w:hAnsi="Open Baskerville 0.0.53"/>
          </w:rPr>
          <w:t>Basic flow:</w:t>
        </w:r>
      </w:ins>
    </w:p>
    <w:p w14:paraId="16D34F16" w14:textId="77777777" w:rsidR="008D6ED4" w:rsidRDefault="00437A9F">
      <w:pPr>
        <w:pStyle w:val="ListParagraph"/>
        <w:numPr>
          <w:ilvl w:val="0"/>
          <w:numId w:val="5"/>
        </w:numPr>
      </w:pPr>
      <w:ins w:id="15" w:author="Keet, M." w:date="2015-02-24T15:31:00Z">
        <w:r>
          <w:rPr>
            <w:rFonts w:ascii="Open Baskerville 0.0.53" w:hAnsi="Open Baskerville 0.0.53"/>
            <w:sz w:val="24"/>
            <w:szCs w:val="24"/>
          </w:rPr>
          <w:lastRenderedPageBreak/>
          <w:t>The machine finishes sorting the disk currently in the machine</w:t>
        </w:r>
      </w:ins>
    </w:p>
    <w:p w14:paraId="438DBE9B" w14:textId="77777777" w:rsidR="008D6ED4" w:rsidRDefault="00437A9F">
      <w:pPr>
        <w:pStyle w:val="ListParagraph"/>
        <w:numPr>
          <w:ilvl w:val="0"/>
          <w:numId w:val="5"/>
        </w:numPr>
      </w:pPr>
      <w:ins w:id="16" w:author="Keet, M." w:date="2015-02-24T15:31:00Z">
        <w:r>
          <w:rPr>
            <w:rFonts w:ascii="Open Baskerville 0.0.53" w:hAnsi="Open Baskerville 0.0.53"/>
            <w:sz w:val="24"/>
            <w:szCs w:val="24"/>
          </w:rPr>
          <w:t>The machine enters an inactive state and will not take any more disks form the storage unless the START button is pressed.</w:t>
        </w:r>
      </w:ins>
    </w:p>
    <w:p w14:paraId="2FD62251" w14:textId="77777777" w:rsidR="008D6ED4" w:rsidRDefault="008D6ED4">
      <w:pPr>
        <w:ind w:left="708"/>
        <w:rPr>
          <w:rFonts w:ascii="Open Baskerville 0.0.53" w:hAnsi="Open Baskerville 0.0.53"/>
        </w:rPr>
      </w:pPr>
    </w:p>
    <w:p w14:paraId="44EF4761" w14:textId="77777777" w:rsidR="008D6ED4" w:rsidRDefault="008D6ED4">
      <w:pPr>
        <w:ind w:left="708"/>
        <w:rPr>
          <w:rFonts w:ascii="Open Baskerville 0.0.53" w:hAnsi="Open Baskerville 0.0.53"/>
        </w:rPr>
      </w:pPr>
    </w:p>
    <w:p w14:paraId="2A9238CB" w14:textId="77777777" w:rsidR="008D6ED4" w:rsidRDefault="00437A9F">
      <w:pPr>
        <w:ind w:left="708"/>
        <w:rPr>
          <w:rFonts w:ascii="Open Baskerville 0.0.53" w:hAnsi="Open Baskerville 0.0.53"/>
        </w:rPr>
      </w:pPr>
      <w:proofErr w:type="gramStart"/>
      <w:r>
        <w:rPr>
          <w:rFonts w:ascii="Open Baskerville 0.0.53" w:hAnsi="Open Baskerville 0.0.53"/>
        </w:rPr>
        <w:t>6)  Booting</w:t>
      </w:r>
      <w:proofErr w:type="gramEnd"/>
      <w:r>
        <w:rPr>
          <w:rFonts w:ascii="Open Baskerville 0.0.53" w:hAnsi="Open Baskerville 0.0.53"/>
        </w:rPr>
        <w:t xml:space="preserve"> of the machine</w:t>
      </w:r>
    </w:p>
    <w:p w14:paraId="46999472" w14:textId="77777777" w:rsidR="008D6ED4" w:rsidRDefault="00437A9F">
      <w:pPr>
        <w:ind w:left="708"/>
        <w:rPr>
          <w:rFonts w:ascii="Open Baskerville 0.0.53" w:hAnsi="Open Baskerville 0.0.53"/>
        </w:rPr>
      </w:pPr>
      <w:r>
        <w:rPr>
          <w:rFonts w:ascii="Open Baskerville 0.0.53" w:hAnsi="Open Baskerville 0.0.53"/>
        </w:rPr>
        <w:t xml:space="preserve">Brief: </w:t>
      </w:r>
      <w:r>
        <w:rPr>
          <w:rFonts w:ascii="Open Baskerville 0.0.53" w:hAnsi="Open Baskerville 0.0.53"/>
        </w:rPr>
        <w:br/>
        <w:t xml:space="preserve">The machine will </w:t>
      </w:r>
      <w:proofErr w:type="gramStart"/>
      <w:r>
        <w:rPr>
          <w:rFonts w:ascii="Open Baskerville 0.0.53" w:hAnsi="Open Baskerville 0.0.53"/>
        </w:rPr>
        <w:t>prepared</w:t>
      </w:r>
      <w:proofErr w:type="gramEnd"/>
      <w:r>
        <w:rPr>
          <w:rFonts w:ascii="Open Baskerville 0.0.53" w:hAnsi="Open Baskerville 0.0.53"/>
        </w:rPr>
        <w:t xml:space="preserve"> to start the program. And do the required actions.</w:t>
      </w:r>
    </w:p>
    <w:p w14:paraId="0CE0A4F2" w14:textId="77777777" w:rsidR="008D6ED4" w:rsidRDefault="00437A9F">
      <w:pPr>
        <w:ind w:left="708"/>
        <w:rPr>
          <w:rFonts w:ascii="Open Baskerville 0.0.53" w:hAnsi="Open Baskerville 0.0.53"/>
        </w:rPr>
      </w:pPr>
      <w:r>
        <w:rPr>
          <w:rFonts w:ascii="Open Baskerville 0.0.53" w:hAnsi="Open Baskerville 0.0.53"/>
        </w:rPr>
        <w:t>Preconditions:</w:t>
      </w:r>
    </w:p>
    <w:p w14:paraId="21248EFD" w14:textId="77777777" w:rsidR="008D6ED4" w:rsidRDefault="00437A9F">
      <w:pPr>
        <w:ind w:left="708"/>
        <w:rPr>
          <w:rFonts w:ascii="Open Baskerville 0.0.53" w:hAnsi="Open Baskerville 0.0.53"/>
        </w:rPr>
      </w:pPr>
      <w:r>
        <w:rPr>
          <w:rFonts w:ascii="Open Baskerville 0.0.53" w:hAnsi="Open Baskerville 0.0.53"/>
        </w:rPr>
        <w:t>The machine is off.</w:t>
      </w:r>
    </w:p>
    <w:p w14:paraId="128E46CC" w14:textId="77777777" w:rsidR="008D6ED4" w:rsidRDefault="00437A9F">
      <w:pPr>
        <w:ind w:left="708"/>
        <w:rPr>
          <w:rFonts w:ascii="Open Baskerville 0.0.53" w:hAnsi="Open Baskerville 0.0.53"/>
        </w:rPr>
      </w:pPr>
      <w:r>
        <w:rPr>
          <w:rFonts w:ascii="Open Baskerville 0.0.53" w:hAnsi="Open Baskerville 0.0.53"/>
        </w:rPr>
        <w:t>Post-condition:</w:t>
      </w:r>
    </w:p>
    <w:p w14:paraId="773EAD23" w14:textId="77777777" w:rsidR="008D6ED4" w:rsidRDefault="00437A9F">
      <w:pPr>
        <w:ind w:left="708"/>
        <w:rPr>
          <w:rFonts w:ascii="Open Baskerville 0.0.53" w:hAnsi="Open Baskerville 0.0.53"/>
        </w:rPr>
      </w:pPr>
      <w:r>
        <w:rPr>
          <w:rFonts w:ascii="Open Baskerville 0.0.53" w:hAnsi="Open Baskerville 0.0.53"/>
        </w:rPr>
        <w:t>The machine is ready to get instructions of the user.</w:t>
      </w:r>
    </w:p>
    <w:p w14:paraId="3A851E49" w14:textId="77777777" w:rsidR="008D6ED4" w:rsidRDefault="00437A9F">
      <w:pPr>
        <w:ind w:left="708"/>
        <w:rPr>
          <w:rFonts w:ascii="Open Baskerville 0.0.53" w:hAnsi="Open Baskerville 0.0.53"/>
        </w:rPr>
      </w:pPr>
      <w:r>
        <w:rPr>
          <w:rFonts w:ascii="Open Baskerville 0.0.53" w:hAnsi="Open Baskerville 0.0.53"/>
        </w:rPr>
        <w:t>Flow:</w:t>
      </w:r>
    </w:p>
    <w:p w14:paraId="1FE7B90D" w14:textId="77777777" w:rsidR="008D6ED4" w:rsidRDefault="00437A9F">
      <w:pPr>
        <w:pStyle w:val="ListParagraph"/>
        <w:numPr>
          <w:ilvl w:val="0"/>
          <w:numId w:val="3"/>
        </w:numPr>
      </w:pPr>
      <w:r>
        <w:rPr>
          <w:rFonts w:ascii="Open Baskerville 0.0.53" w:hAnsi="Open Baskerville 0.0.53"/>
          <w:sz w:val="24"/>
          <w:szCs w:val="24"/>
        </w:rPr>
        <w:t>Connect the PP2-board to the pc.</w:t>
      </w:r>
    </w:p>
    <w:p w14:paraId="17B2FC18" w14:textId="77777777" w:rsidR="008D6ED4" w:rsidRDefault="00437A9F">
      <w:pPr>
        <w:pStyle w:val="ListParagraph"/>
        <w:numPr>
          <w:ilvl w:val="0"/>
          <w:numId w:val="3"/>
        </w:numPr>
      </w:pPr>
      <w:r>
        <w:rPr>
          <w:rFonts w:ascii="Open Baskerville 0.0.53" w:hAnsi="Open Baskerville 0.0.53"/>
          <w:sz w:val="24"/>
          <w:szCs w:val="24"/>
        </w:rPr>
        <w:t>Plug the pp2-board in to the power socket.</w:t>
      </w:r>
    </w:p>
    <w:p w14:paraId="487DEC6D" w14:textId="77777777" w:rsidR="008D6ED4" w:rsidRDefault="00437A9F">
      <w:pPr>
        <w:pStyle w:val="ListParagraph"/>
        <w:numPr>
          <w:ilvl w:val="0"/>
          <w:numId w:val="3"/>
        </w:numPr>
      </w:pPr>
      <w:r>
        <w:rPr>
          <w:rFonts w:ascii="Open Baskerville 0.0.53" w:hAnsi="Open Baskerville 0.0.53"/>
          <w:sz w:val="24"/>
          <w:szCs w:val="24"/>
        </w:rPr>
        <w:t>Start the debugger</w:t>
      </w:r>
    </w:p>
    <w:p w14:paraId="21E3E4EC" w14:textId="77777777" w:rsidR="008D6ED4" w:rsidRDefault="00437A9F">
      <w:pPr>
        <w:pStyle w:val="ListParagraph"/>
        <w:numPr>
          <w:ilvl w:val="0"/>
          <w:numId w:val="3"/>
        </w:numPr>
      </w:pPr>
      <w:r>
        <w:rPr>
          <w:rFonts w:ascii="Open Baskerville 0.0.53" w:hAnsi="Open Baskerville 0.0.53"/>
          <w:sz w:val="24"/>
          <w:szCs w:val="24"/>
        </w:rPr>
        <w:t>Connect the pp2-board using the debugger.</w:t>
      </w:r>
    </w:p>
    <w:p w14:paraId="3ED1E49C" w14:textId="77777777" w:rsidR="008D6ED4" w:rsidRDefault="00437A9F">
      <w:pPr>
        <w:pStyle w:val="ListParagraph"/>
        <w:numPr>
          <w:ilvl w:val="0"/>
          <w:numId w:val="3"/>
        </w:numPr>
      </w:pPr>
      <w:r>
        <w:rPr>
          <w:rFonts w:ascii="Open Baskerville 0.0.53" w:hAnsi="Open Baskerville 0.0.53"/>
          <w:sz w:val="24"/>
          <w:szCs w:val="24"/>
        </w:rPr>
        <w:t>Load the program into the debugger.</w:t>
      </w:r>
    </w:p>
    <w:p w14:paraId="153C1B54" w14:textId="77777777" w:rsidR="008D6ED4" w:rsidRDefault="00437A9F">
      <w:pPr>
        <w:pStyle w:val="ListParagraph"/>
        <w:numPr>
          <w:ilvl w:val="0"/>
          <w:numId w:val="3"/>
        </w:numPr>
      </w:pPr>
      <w:r>
        <w:rPr>
          <w:rFonts w:ascii="Open Baskerville 0.0.53" w:hAnsi="Open Baskerville 0.0.53"/>
          <w:sz w:val="24"/>
          <w:szCs w:val="24"/>
        </w:rPr>
        <w:t>Run the program.</w:t>
      </w:r>
    </w:p>
    <w:p w14:paraId="3DF11326" w14:textId="77777777" w:rsidR="008D6ED4" w:rsidRDefault="008D6ED4">
      <w:pPr>
        <w:rPr>
          <w:rFonts w:ascii="Open Baskerville 0.0.53" w:hAnsi="Open Baskerville 0.0.53"/>
        </w:rPr>
      </w:pPr>
    </w:p>
    <w:p w14:paraId="64786408" w14:textId="77777777" w:rsidR="008D6ED4" w:rsidRDefault="00437A9F">
      <w:pPr>
        <w:pStyle w:val="Heading2"/>
        <w:ind w:left="708"/>
        <w:rPr>
          <w:rFonts w:ascii="Open Baskerville 0.0.53" w:hAnsi="Open Baskerville 0.0.53" w:hint="eastAsia"/>
        </w:rPr>
      </w:pPr>
      <w:bookmarkStart w:id="17" w:name="_Toc412668183"/>
      <w:bookmarkEnd w:id="17"/>
      <w:r>
        <w:rPr>
          <w:rFonts w:ascii="Open Baskerville 0.0.53" w:hAnsi="Open Baskerville 0.0.53"/>
        </w:rPr>
        <w:t>Safety Properties</w:t>
      </w:r>
    </w:p>
    <w:p w14:paraId="79A26ED4" w14:textId="77777777" w:rsidR="008D6ED4" w:rsidRDefault="00437A9F">
      <w:pPr>
        <w:rPr>
          <w:rFonts w:ascii="Open Baskerville 0.0.53" w:hAnsi="Open Baskerville 0.0.53"/>
        </w:rPr>
      </w:pPr>
      <w:r>
        <w:rPr>
          <w:rFonts w:ascii="Open Baskerville 0.0.53" w:hAnsi="Open Baskerville 0.0.53"/>
        </w:rPr>
        <w:tab/>
      </w:r>
    </w:p>
    <w:p w14:paraId="6782B8BE"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 xml:space="preserve">After pressing an emergency button, within 50 </w:t>
      </w:r>
      <w:proofErr w:type="spellStart"/>
      <w:r>
        <w:rPr>
          <w:rFonts w:ascii="Open Baskerville 0.0.53" w:hAnsi="Open Baskerville 0.0.53" w:cs="Helvetica"/>
          <w:szCs w:val="24"/>
        </w:rPr>
        <w:t>ms</w:t>
      </w:r>
      <w:proofErr w:type="spellEnd"/>
      <w:r>
        <w:rPr>
          <w:rFonts w:ascii="Open Baskerville 0.0.53" w:hAnsi="Open Baskerville 0.0.53" w:cs="Helvetica"/>
          <w:szCs w:val="24"/>
        </w:rPr>
        <w:t xml:space="preserve"> there should be no moving part in the machine</w:t>
      </w:r>
    </w:p>
    <w:p w14:paraId="1CF64970"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F6BFD32"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If all disks are sorted the machine should stop within 5 seconds.</w:t>
      </w:r>
    </w:p>
    <w:p w14:paraId="5CDD20C8"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2A3F8CA6" w14:textId="77777777" w:rsidR="008D6ED4" w:rsidRDefault="00437A9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pPr>
      <w:r>
        <w:rPr>
          <w:rFonts w:ascii="Open Baskerville 0.0.53" w:hAnsi="Open Baskerville 0.0.53" w:cs="Helvetica"/>
          <w:szCs w:val="24"/>
        </w:rPr>
        <w:t>After the start-up of the machine, the assembly program should not stop until the machine is shut down.</w:t>
      </w:r>
    </w:p>
    <w:p w14:paraId="630376AC" w14:textId="77777777" w:rsidR="008D6ED4" w:rsidRDefault="008D6ED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line="240" w:lineRule="auto"/>
        <w:ind w:left="566"/>
        <w:rPr>
          <w:rFonts w:ascii="Open Baskerville 0.0.53" w:hAnsi="Open Baskerville 0.0.53" w:cs="Helvetica"/>
          <w:szCs w:val="24"/>
        </w:rPr>
      </w:pPr>
    </w:p>
    <w:p w14:paraId="16EC916F" w14:textId="77777777" w:rsidR="008D6ED4" w:rsidRDefault="00437A9F">
      <w:pPr>
        <w:pStyle w:val="Heading2"/>
        <w:rPr>
          <w:rFonts w:ascii="Open Baskerville 0.0.53" w:hAnsi="Open Baskerville 0.0.53" w:hint="eastAsia"/>
        </w:rPr>
      </w:pPr>
      <w:r>
        <w:rPr>
          <w:rFonts w:ascii="Open Baskerville 0.0.53" w:hAnsi="Open Baskerville 0.0.53"/>
        </w:rPr>
        <w:tab/>
      </w:r>
      <w:bookmarkStart w:id="18" w:name="_Toc412668184"/>
      <w:bookmarkEnd w:id="18"/>
      <w:r>
        <w:rPr>
          <w:rFonts w:ascii="Open Baskerville 0.0.53" w:hAnsi="Open Baskerville 0.0.53"/>
        </w:rPr>
        <w:t>User Constraints</w:t>
      </w:r>
    </w:p>
    <w:p w14:paraId="0C9406D9" w14:textId="77777777" w:rsidR="008D6ED4" w:rsidRDefault="008D6ED4">
      <w:pPr>
        <w:rPr>
          <w:rFonts w:ascii="Open Baskerville 0.0.53" w:hAnsi="Open Baskerville 0.0.53"/>
        </w:rPr>
      </w:pPr>
    </w:p>
    <w:p w14:paraId="25D77D2A" w14:textId="77777777" w:rsidR="008D6ED4" w:rsidRDefault="00437A9F">
      <w:pPr>
        <w:ind w:left="708"/>
        <w:rPr>
          <w:rFonts w:ascii="Open Baskerville 0.0.53" w:hAnsi="Open Baskerville 0.0.53"/>
        </w:rPr>
      </w:pPr>
      <w:r>
        <w:rPr>
          <w:rFonts w:ascii="Open Baskerville 0.0.53" w:hAnsi="Open Baskerville 0.0.53"/>
        </w:rPr>
        <w:t>Before the start buttons is pressed the user is required to place all discs to be sorted in the container unit.</w:t>
      </w:r>
    </w:p>
    <w:p w14:paraId="56E96EED" w14:textId="77777777" w:rsidR="008D6ED4" w:rsidRDefault="00437A9F">
      <w:pPr>
        <w:ind w:left="708"/>
        <w:rPr>
          <w:rFonts w:ascii="Open Baskerville 0.0.53" w:hAnsi="Open Baskerville 0.0.53"/>
        </w:rPr>
      </w:pPr>
      <w:r>
        <w:rPr>
          <w:rFonts w:ascii="Open Baskerville 0.0.53" w:hAnsi="Open Baskerville 0.0.53"/>
        </w:rPr>
        <w:t>While the machine is running the user is not allowed to move the machine or touch anything except the buttons.</w:t>
      </w:r>
    </w:p>
    <w:p w14:paraId="54515C8D" w14:textId="77777777" w:rsidR="008D6ED4" w:rsidRDefault="00437A9F">
      <w:pPr>
        <w:ind w:left="708"/>
        <w:rPr>
          <w:rFonts w:ascii="Open Baskerville 0.0.53" w:hAnsi="Open Baskerville 0.0.53"/>
        </w:rPr>
      </w:pPr>
      <w:r>
        <w:rPr>
          <w:rFonts w:ascii="Open Baskerville 0.0.53" w:hAnsi="Open Baskerville 0.0.53"/>
        </w:rPr>
        <w:t>When the abort button is pressed or the machine has been shut down, the user is required to remove all discs that are neither in the container unit nor sorted.</w:t>
      </w:r>
    </w:p>
    <w:p w14:paraId="505880FC" w14:textId="77777777" w:rsidR="008D6ED4" w:rsidRDefault="008D6ED4">
      <w:pPr>
        <w:rPr>
          <w:rFonts w:ascii="Open Baskerville 0.0.53" w:hAnsi="Open Baskerville 0.0.53"/>
        </w:rPr>
      </w:pPr>
    </w:p>
    <w:p w14:paraId="6E5935BC" w14:textId="77777777" w:rsidR="008D6ED4" w:rsidRDefault="00437A9F">
      <w:pPr>
        <w:pStyle w:val="Heading1"/>
        <w:rPr>
          <w:rFonts w:ascii="Open Baskerville 0.0.53" w:hAnsi="Open Baskerville 0.0.53" w:hint="eastAsia"/>
        </w:rPr>
      </w:pPr>
      <w:r>
        <w:br w:type="page"/>
      </w:r>
    </w:p>
    <w:p w14:paraId="6F6F669A" w14:textId="77777777" w:rsidR="008D6ED4" w:rsidRDefault="00437A9F">
      <w:pPr>
        <w:pStyle w:val="Heading1"/>
        <w:rPr>
          <w:rFonts w:ascii="Open Baskerville 0.0.53" w:hAnsi="Open Baskerville 0.0.53" w:hint="eastAsia"/>
        </w:rPr>
      </w:pPr>
      <w:bookmarkStart w:id="19" w:name="_Toc412668185"/>
      <w:bookmarkEnd w:id="19"/>
      <w:r>
        <w:rPr>
          <w:rFonts w:ascii="Open Baskerville 0.0.53" w:hAnsi="Open Baskerville 0.0.53"/>
        </w:rPr>
        <w:lastRenderedPageBreak/>
        <w:t>Design decision</w:t>
      </w:r>
    </w:p>
    <w:p w14:paraId="1FC02526" w14:textId="77777777" w:rsidR="008D6ED4" w:rsidRDefault="008D6ED4">
      <w:pPr>
        <w:rPr>
          <w:rFonts w:ascii="Open Baskerville 0.0.53" w:hAnsi="Open Baskerville 0.0.53"/>
          <w:szCs w:val="24"/>
        </w:rPr>
      </w:pPr>
    </w:p>
    <w:p w14:paraId="295DD861" w14:textId="77777777" w:rsidR="008D6ED4" w:rsidRDefault="00437A9F">
      <w:r>
        <w:rPr>
          <w:rFonts w:ascii="Open Baskerville 0.0.53" w:hAnsi="Open Baskerville 0.0.53"/>
          <w:szCs w:val="24"/>
        </w:rPr>
        <w:t>Before we can talk about the design decisions we made, we have to specify what our priorities are. These are our priorities:</w:t>
      </w:r>
    </w:p>
    <w:p w14:paraId="1042D636"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Reliability of the machine (as reliable as possible)</w:t>
      </w:r>
    </w:p>
    <w:p w14:paraId="6F208857"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speed of the sorting (as fast as possible)</w:t>
      </w:r>
    </w:p>
    <w:p w14:paraId="4E1B70AF"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robustness of the machine (it should not break very easily)</w:t>
      </w:r>
    </w:p>
    <w:p w14:paraId="0DBEC5D0"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User accessibility (It should not be hard for the user to do the actions required)</w:t>
      </w:r>
    </w:p>
    <w:p w14:paraId="6AB7870A"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pPr>
      <w:r>
        <w:rPr>
          <w:rFonts w:ascii="Open Baskerville 0.0.53" w:hAnsi="Open Baskerville 0.0.53" w:cs="Helvetica"/>
          <w:sz w:val="24"/>
          <w:szCs w:val="24"/>
        </w:rPr>
        <w:t>Lowest amount of space (as little floor space used as possible)</w:t>
      </w:r>
    </w:p>
    <w:p w14:paraId="1DC4799B"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Difficulty of building the machine (as low as possible)</w:t>
      </w:r>
    </w:p>
    <w:p w14:paraId="1579E329" w14:textId="77777777" w:rsidR="008D6ED4" w:rsidRDefault="00437A9F">
      <w:pPr>
        <w:pStyle w:val="ListParagraph"/>
        <w:widowControl w:val="0"/>
        <w:numPr>
          <w:ilvl w:val="0"/>
          <w:numId w:val="4"/>
        </w:numPr>
        <w:tabs>
          <w:tab w:val="left" w:pos="940"/>
          <w:tab w:val="left" w:pos="1440"/>
          <w:tab w:val="left" w:pos="1853"/>
          <w:tab w:val="left" w:pos="2420"/>
          <w:tab w:val="left" w:pos="2987"/>
          <w:tab w:val="left" w:pos="3554"/>
          <w:tab w:val="left" w:pos="4121"/>
          <w:tab w:val="left" w:pos="4688"/>
          <w:tab w:val="left" w:pos="5255"/>
          <w:tab w:val="left" w:pos="5822"/>
          <w:tab w:val="left" w:pos="6389"/>
          <w:tab w:val="left" w:pos="6956"/>
          <w:tab w:val="left" w:pos="7523"/>
        </w:tabs>
        <w:spacing w:after="0" w:line="240" w:lineRule="auto"/>
        <w:ind w:right="-1"/>
      </w:pPr>
      <w:r>
        <w:rPr>
          <w:rFonts w:ascii="Open Baskerville 0.0.53" w:hAnsi="Open Baskerville 0.0.53" w:cs="Helvetica"/>
          <w:sz w:val="24"/>
          <w:szCs w:val="24"/>
        </w:rPr>
        <w:t>The amount of parts of the machine (as few as possible)</w:t>
      </w:r>
    </w:p>
    <w:p w14:paraId="000C6A0D" w14:textId="77777777" w:rsidR="008D6ED4" w:rsidRDefault="008D6ED4">
      <w:pPr>
        <w:rPr>
          <w:rFonts w:ascii="Open Baskerville 0.0.53" w:hAnsi="Open Baskerville 0.0.53"/>
          <w:szCs w:val="24"/>
        </w:rPr>
      </w:pPr>
    </w:p>
    <w:p w14:paraId="774D1324" w14:textId="77777777" w:rsidR="008D6ED4" w:rsidRDefault="00437A9F">
      <w:r>
        <w:rPr>
          <w:rFonts w:ascii="Open Baskerville 0.0.53" w:hAnsi="Open Baskerville 0.0.53"/>
          <w:szCs w:val="24"/>
        </w:rPr>
        <w:t xml:space="preserve">The way we approached the design of the machine is by separating the machine into multiple parts. Those parts exist out of: the feeder, the transportation mechanism, and the sorter. </w:t>
      </w:r>
    </w:p>
    <w:p w14:paraId="62E4428A" w14:textId="77777777" w:rsidR="008D6ED4" w:rsidRDefault="008D6ED4">
      <w:pPr>
        <w:rPr>
          <w:rFonts w:ascii="Open Baskerville 0.0.53" w:hAnsi="Open Baskerville 0.0.53"/>
          <w:szCs w:val="24"/>
        </w:rPr>
      </w:pPr>
    </w:p>
    <w:p w14:paraId="69D9965A" w14:textId="77777777" w:rsidR="008D6ED4" w:rsidRDefault="00437A9F">
      <w:pPr>
        <w:pStyle w:val="Heading2"/>
        <w:ind w:left="708"/>
        <w:rPr>
          <w:rFonts w:ascii="Open Baskerville 0.0.53" w:hAnsi="Open Baskerville 0.0.53" w:hint="eastAsia"/>
        </w:rPr>
      </w:pPr>
      <w:bookmarkStart w:id="20" w:name="_Toc412668186"/>
      <w:bookmarkEnd w:id="20"/>
      <w:r>
        <w:rPr>
          <w:rFonts w:ascii="Open Baskerville 0.0.53" w:hAnsi="Open Baskerville 0.0.53"/>
        </w:rPr>
        <w:t>The feeder</w:t>
      </w:r>
    </w:p>
    <w:p w14:paraId="5B69DBF3" w14:textId="77777777" w:rsidR="008D6ED4" w:rsidRDefault="00437A9F">
      <w:pPr>
        <w:ind w:left="708"/>
      </w:pPr>
      <w:r>
        <w:rPr>
          <w:rFonts w:ascii="Open Baskerville 0.0.53" w:hAnsi="Open Baskerville 0.0.53"/>
          <w:szCs w:val="24"/>
        </w:rPr>
        <w:t>The feeder has as objective that it needs to somehow get the disks from the container onto the conveyor belt. This is needed for the use case “Sort unsorted disks”. 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0727F0A4" w14:textId="77777777" w:rsidR="008D6ED4" w:rsidRDefault="00437A9F">
      <w:pPr>
        <w:ind w:left="708"/>
      </w:pPr>
      <w:r>
        <w:rPr>
          <w:rFonts w:ascii="Open Baskerville 0.0.53" w:hAnsi="Open Baskerville 0.0.53"/>
          <w:szCs w:val="24"/>
        </w:rPr>
        <w:t>The first design for the feeder consists of 3 important parts. First you have the container. The container drops a disk, which is then pushed onto the conveyor belt using a cam. A wall to the left of the container makes sure the disk is pushed up and not to the left.</w:t>
      </w:r>
      <w:r w:rsidRPr="00437A9F">
        <w:rPr>
          <w:rFonts w:ascii="Open Baskerville 0.0.53" w:hAnsi="Open Baskerville 0.0.53"/>
          <w:noProof/>
          <w:szCs w:val="24"/>
          <w:lang w:val="en-US"/>
        </w:rPr>
        <w:t xml:space="preserve"> </w:t>
      </w:r>
      <w:r w:rsidRPr="00437A9F">
        <w:rPr>
          <w:rFonts w:ascii="Open Baskerville 0.0.53" w:hAnsi="Open Baskerville 0.0.53"/>
          <w:noProof/>
          <w:szCs w:val="24"/>
          <w:lang w:val="en-US"/>
        </w:rPr>
        <w:drawing>
          <wp:inline distT="0" distB="0" distL="0" distR="0" wp14:anchorId="4AA6C0BC" wp14:editId="7A3CBCD7">
            <wp:extent cx="5727700" cy="2641600"/>
            <wp:effectExtent l="0" t="0" r="0" b="0"/>
            <wp:docPr id="5" name="Picture 5" descr="Macintosh HD:Users:Wigger:AeroFS:University:Year 1:Quartile 3:2IO70 DBL Embedded Systems:workfolder:DBL-Embedded-Systems:MachineDesign:Sketch fee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igger:AeroFS:University:Year 1:Quartile 3:2IO70 DBL Embedded Systems:workfolder:DBL-Embedded-Systems:MachineDesign:Sketch feeder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641600"/>
                    </a:xfrm>
                    <a:prstGeom prst="rect">
                      <a:avLst/>
                    </a:prstGeom>
                    <a:noFill/>
                    <a:ln>
                      <a:noFill/>
                    </a:ln>
                  </pic:spPr>
                </pic:pic>
              </a:graphicData>
            </a:graphic>
          </wp:inline>
        </w:drawing>
      </w:r>
    </w:p>
    <w:p w14:paraId="2247849E" w14:textId="77777777" w:rsidR="008D6ED4" w:rsidRDefault="00437A9F">
      <w:pPr>
        <w:ind w:left="708"/>
      </w:pPr>
      <w:r>
        <w:rPr>
          <w:rFonts w:ascii="Open Baskerville 0.0.53" w:hAnsi="Open Baskerville 0.0.53"/>
          <w:szCs w:val="24"/>
        </w:rPr>
        <w:lastRenderedPageBreak/>
        <w:t>Our second design also consisted of a block that pushes the disk. To make this block move a lever attached to a wheel is used. Rotating the wheel makes the block move back and forth, pushing disks onto the conveyor belt.</w:t>
      </w:r>
      <w:r w:rsidRPr="00437A9F">
        <w:rPr>
          <w:rFonts w:ascii="Open Baskerville 0.0.53" w:hAnsi="Open Baskerville 0.0.53"/>
          <w:noProof/>
          <w:szCs w:val="24"/>
          <w:lang w:val="en-US"/>
        </w:rPr>
        <w:t xml:space="preserve"> </w:t>
      </w:r>
      <w:r w:rsidRPr="00437A9F">
        <w:rPr>
          <w:rFonts w:ascii="Open Baskerville 0.0.53" w:hAnsi="Open Baskerville 0.0.53"/>
          <w:noProof/>
          <w:szCs w:val="24"/>
          <w:lang w:val="en-US"/>
        </w:rPr>
        <w:drawing>
          <wp:inline distT="0" distB="0" distL="0" distR="0" wp14:anchorId="07258E6D" wp14:editId="46D5AB10">
            <wp:extent cx="5715000" cy="1408430"/>
            <wp:effectExtent l="0" t="0" r="0" b="0"/>
            <wp:docPr id="6" name="Picture 6" descr="Macintosh HD:Users:Wigger:AeroFS:University:Year 1:Quartile 3:2IO70 DBL Embedded Systems:workfolder:DBL-Embedded-Systems:MachineDesign:Sketch feed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igger:AeroFS:University:Year 1:Quartile 3:2IO70 DBL Embedded Systems:workfolder:DBL-Embedded-Systems:MachineDesign:Sketch feeder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408430"/>
                    </a:xfrm>
                    <a:prstGeom prst="rect">
                      <a:avLst/>
                    </a:prstGeom>
                    <a:noFill/>
                    <a:ln>
                      <a:noFill/>
                    </a:ln>
                  </pic:spPr>
                </pic:pic>
              </a:graphicData>
            </a:graphic>
          </wp:inline>
        </w:drawing>
      </w:r>
    </w:p>
    <w:p w14:paraId="2CB76E5A" w14:textId="77777777" w:rsidR="008D6ED4" w:rsidRDefault="00437A9F">
      <w:pPr>
        <w:ind w:left="708"/>
      </w:pPr>
      <w:r>
        <w:rPr>
          <w:rFonts w:ascii="Open Baskerville 0.0.53" w:hAnsi="Open Baskerville 0.0.53"/>
          <w:szCs w:val="24"/>
        </w:rPr>
        <w:t xml:space="preserve">Both designs correctly implemented the use cases. To test which one would be better we build both and tested them. They scored the same on almost all top priorities. They were both completely reliable for instance. There was also no difference in </w:t>
      </w:r>
      <w:proofErr w:type="gramStart"/>
      <w:r>
        <w:rPr>
          <w:rFonts w:ascii="Open Baskerville 0.0.53" w:hAnsi="Open Baskerville 0.0.53"/>
          <w:szCs w:val="24"/>
        </w:rPr>
        <w:t>speed,</w:t>
      </w:r>
      <w:proofErr w:type="gramEnd"/>
      <w:r>
        <w:rPr>
          <w:rFonts w:ascii="Open Baskerville 0.0.53" w:hAnsi="Open Baskerville 0.0.53"/>
          <w:szCs w:val="24"/>
        </w:rPr>
        <w:t xml:space="preserve">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14113B14" w14:textId="77777777" w:rsidR="008D6ED4" w:rsidRDefault="008D6ED4">
      <w:pPr>
        <w:ind w:left="708"/>
        <w:rPr>
          <w:rFonts w:ascii="Open Baskerville 0.0.53" w:hAnsi="Open Baskerville 0.0.53"/>
          <w:szCs w:val="24"/>
        </w:rPr>
      </w:pPr>
    </w:p>
    <w:p w14:paraId="74143392" w14:textId="77777777" w:rsidR="008D6ED4" w:rsidRDefault="00437A9F">
      <w:pPr>
        <w:pStyle w:val="Heading2"/>
        <w:ind w:left="708"/>
        <w:rPr>
          <w:rFonts w:ascii="Open Baskerville 0.0.53" w:hAnsi="Open Baskerville 0.0.53" w:hint="eastAsia"/>
        </w:rPr>
      </w:pPr>
      <w:bookmarkStart w:id="21" w:name="_Toc412668187"/>
      <w:bookmarkEnd w:id="21"/>
      <w:r>
        <w:rPr>
          <w:rFonts w:ascii="Open Baskerville 0.0.53" w:hAnsi="Open Baskerville 0.0.53"/>
        </w:rPr>
        <w:t>Transportation mechanism</w:t>
      </w:r>
    </w:p>
    <w:p w14:paraId="460B68EA" w14:textId="77777777" w:rsidR="008D6ED4" w:rsidRDefault="008D6ED4">
      <w:pPr>
        <w:ind w:left="708"/>
        <w:rPr>
          <w:rFonts w:ascii="Open Baskerville 0.0.53" w:hAnsi="Open Baskerville 0.0.53"/>
          <w:szCs w:val="24"/>
        </w:rPr>
      </w:pPr>
    </w:p>
    <w:p w14:paraId="3EC4C308" w14:textId="77777777" w:rsidR="008D6ED4" w:rsidRDefault="00437A9F">
      <w:pPr>
        <w:ind w:left="708"/>
      </w:pPr>
      <w:r>
        <w:rPr>
          <w:rFonts w:ascii="Open Baskerville 0.0.53" w:hAnsi="Open Baskerville 0.0.53"/>
          <w:lang w:val="en-US"/>
        </w:rPr>
        <w:t xml:space="preserve">When considering the transportation method we had </w:t>
      </w:r>
      <w:proofErr w:type="gramStart"/>
      <w:r>
        <w:rPr>
          <w:rFonts w:ascii="Open Baskerville 0.0.53" w:hAnsi="Open Baskerville 0.0.53"/>
          <w:lang w:val="en-US"/>
        </w:rPr>
        <w:t>a 3</w:t>
      </w:r>
      <w:proofErr w:type="gramEnd"/>
      <w:r>
        <w:rPr>
          <w:rFonts w:ascii="Open Baskerville 0.0.53" w:hAnsi="Open Baskerville 0.0.53"/>
          <w:lang w:val="en-US"/>
        </w:rPr>
        <w:t xml:space="preserve"> main ideas. The first one was that we used a short conveyor belt. The second idea was about a long conveyor belt. And the last idea was from Wigger and used a turning wheel and 2 conveyor belts. All these ideas included a conveyor belt because that was required.</w:t>
      </w:r>
    </w:p>
    <w:p w14:paraId="1D7AE492" w14:textId="77777777" w:rsidR="008D6ED4" w:rsidRDefault="00437A9F">
      <w:pPr>
        <w:ind w:left="708"/>
      </w:pPr>
      <w:r>
        <w:rPr>
          <w:rFonts w:ascii="Open Baskerville 0.0.53" w:hAnsi="Open Baskerville 0.0.53"/>
          <w:lang w:val="en-US"/>
        </w:rPr>
        <w:t xml:space="preserve">The thought behind the short conveyor </w:t>
      </w:r>
      <w:proofErr w:type="gramStart"/>
      <w:r>
        <w:rPr>
          <w:rFonts w:ascii="Open Baskerville 0.0.53" w:hAnsi="Open Baskerville 0.0.53"/>
          <w:lang w:val="en-US"/>
        </w:rPr>
        <w:t>belt  was</w:t>
      </w:r>
      <w:proofErr w:type="gramEnd"/>
      <w:r>
        <w:rPr>
          <w:rFonts w:ascii="Open Baskerville 0.0.53" w:hAnsi="Open Baskerville 0.0.53"/>
          <w:lang w:val="en-US"/>
        </w:rPr>
        <w:t xml:space="preserve">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0E9F86A4" w14:textId="77777777" w:rsidR="008D6ED4" w:rsidRDefault="00437A9F">
      <w:pPr>
        <w:ind w:left="708"/>
      </w:pPr>
      <w:r>
        <w:rPr>
          <w:rFonts w:ascii="Open Baskerville 0.0.53" w:hAnsi="Open Baskerville 0.0.53"/>
          <w:lang w:val="en-US"/>
        </w:rPr>
        <w:t xml:space="preserve">The second idea had a long conveyor belt to put the sensors on. </w:t>
      </w:r>
      <w:proofErr w:type="gramStart"/>
      <w:r>
        <w:rPr>
          <w:rFonts w:ascii="Open Baskerville 0.0.53" w:hAnsi="Open Baskerville 0.0.53"/>
          <w:lang w:val="en-US"/>
        </w:rPr>
        <w:t>And also a part of the separating mechanism.</w:t>
      </w:r>
      <w:proofErr w:type="gramEnd"/>
      <w:r>
        <w:rPr>
          <w:rFonts w:ascii="Open Baskerville 0.0.53" w:hAnsi="Open Baskerville 0.0.53"/>
          <w:lang w:val="en-US"/>
        </w:rPr>
        <w:t xml:space="preserve"> The conveyor belt would limit how fast the machine can run but all the actions would happen on the conveyor belt so that time wouldn’t be wasted. It also isn’t that hard to create a long conveyor belt so we kept the idea in mind. </w:t>
      </w:r>
    </w:p>
    <w:p w14:paraId="18FCEDA4" w14:textId="77777777" w:rsidR="008D6ED4" w:rsidRDefault="00437A9F">
      <w:pPr>
        <w:ind w:left="708"/>
      </w:pPr>
      <w:r>
        <w:rPr>
          <w:rFonts w:ascii="Open Baskerville 0.0.53" w:hAnsi="Open Baskerville 0.0.53"/>
          <w:lang w:val="en-US"/>
        </w:rPr>
        <w:t xml:space="preserve">The idea from Wigger was that there would be some sort of wheel with separate compartments for discs in the </w:t>
      </w:r>
      <w:proofErr w:type="gramStart"/>
      <w:r>
        <w:rPr>
          <w:rFonts w:ascii="Open Baskerville 0.0.53" w:hAnsi="Open Baskerville 0.0.53"/>
          <w:lang w:val="en-US"/>
        </w:rPr>
        <w:t>center which</w:t>
      </w:r>
      <w:proofErr w:type="gramEnd"/>
      <w:r>
        <w:rPr>
          <w:rFonts w:ascii="Open Baskerville 0.0.53" w:hAnsi="Open Baskerville 0.0.53"/>
          <w:lang w:val="en-US"/>
        </w:rPr>
        <w:t xml:space="preserve">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w:t>
      </w:r>
      <w:r>
        <w:rPr>
          <w:rFonts w:ascii="Open Baskerville 0.0.53" w:hAnsi="Open Baskerville 0.0.53"/>
          <w:lang w:val="en-US"/>
        </w:rPr>
        <w:lastRenderedPageBreak/>
        <w:t xml:space="preserve">discs go out when they had to. Because we couldn’t get it to work the idea was dropped and we went back to the idea about a long conveyor belt. </w:t>
      </w:r>
    </w:p>
    <w:p w14:paraId="3A355890" w14:textId="77777777" w:rsidR="008D6ED4" w:rsidRDefault="00437A9F">
      <w:pPr>
        <w:ind w:left="708"/>
      </w:pPr>
      <w:r>
        <w:rPr>
          <w:rFonts w:ascii="Open Baskerville 0.0.53" w:hAnsi="Open Baskerville 0.0.53"/>
          <w:lang w:val="en-US"/>
        </w:rPr>
        <w:t xml:space="preserve">The idea about the long conveyor belt we were capable of realizing it. But during the build of the conveyor belt we noticed that it would not be tight enough around the gears. Thus we tried to remove a small part of the belt. But this still didn’t have to effect we hoped for. So we added a third gear in the </w:t>
      </w:r>
      <w:proofErr w:type="gramStart"/>
      <w:r>
        <w:rPr>
          <w:rFonts w:ascii="Open Baskerville 0.0.53" w:hAnsi="Open Baskerville 0.0.53"/>
          <w:lang w:val="en-US"/>
        </w:rPr>
        <w:t>middle which</w:t>
      </w:r>
      <w:proofErr w:type="gramEnd"/>
      <w:r>
        <w:rPr>
          <w:rFonts w:ascii="Open Baskerville 0.0.53" w:hAnsi="Open Baskerville 0.0.53"/>
          <w:lang w:val="en-US"/>
        </w:rPr>
        <w:t xml:space="preserve"> tightened the belt to an acceptable state.</w:t>
      </w:r>
    </w:p>
    <w:p w14:paraId="2B9357B1" w14:textId="77777777" w:rsidR="008D6ED4" w:rsidRDefault="00437A9F">
      <w:pPr>
        <w:ind w:left="708"/>
      </w:pPr>
      <w:r>
        <w:rPr>
          <w:rFonts w:ascii="Open Baskerville 0.0.53" w:hAnsi="Open Baskerville 0.0.53"/>
          <w:lang w:val="en-US"/>
        </w:rPr>
        <w:t xml:space="preserve">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 </w:t>
      </w:r>
    </w:p>
    <w:p w14:paraId="4E97F0CD" w14:textId="77777777" w:rsidR="008D6ED4" w:rsidRDefault="00437A9F">
      <w:pPr>
        <w:ind w:left="708"/>
      </w:pPr>
      <w:proofErr w:type="gramStart"/>
      <w:r>
        <w:rPr>
          <w:rFonts w:ascii="Open Baskerville 0.0.53" w:hAnsi="Open Baskerville 0.0.53"/>
          <w:lang w:val="en-US"/>
        </w:rPr>
        <w:t>Those sensor</w:t>
      </w:r>
      <w:proofErr w:type="gramEnd"/>
      <w:r>
        <w:rPr>
          <w:rFonts w:ascii="Open Baskerville 0.0.53" w:hAnsi="Open Baskerville 0.0.53"/>
          <w:lang w:val="en-US"/>
        </w:rPr>
        <w:t xml:space="preserve"> had to be above the conveyor belt. They also needed to be at an angle to work properly. That was required else the sensor wouldn’t be able to check if the disc was black or white.  </w:t>
      </w:r>
    </w:p>
    <w:p w14:paraId="35FDB799" w14:textId="77777777" w:rsidR="008D6ED4" w:rsidRDefault="00437A9F">
      <w:pPr>
        <w:ind w:left="708"/>
      </w:pPr>
      <w:r>
        <w:rPr>
          <w:rFonts w:ascii="Open Baskerville 0.0.53" w:hAnsi="Open Baskerville 0.0.53"/>
          <w:lang w:val="en-US"/>
        </w:rPr>
        <w:t xml:space="preserve">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check the color of the disc. </w:t>
      </w:r>
      <w:proofErr w:type="gramStart"/>
      <w:r>
        <w:rPr>
          <w:rFonts w:ascii="Open Baskerville 0.0.53" w:hAnsi="Open Baskerville 0.0.53"/>
          <w:lang w:val="en-US"/>
        </w:rPr>
        <w:t>And  it</w:t>
      </w:r>
      <w:proofErr w:type="gramEnd"/>
      <w:r>
        <w:rPr>
          <w:rFonts w:ascii="Open Baskerville 0.0.53" w:hAnsi="Open Baskerville 0.0.53"/>
          <w:lang w:val="en-US"/>
        </w:rPr>
        <w:t xml:space="preserve"> is also used to check if there are any more discs left to scan. </w:t>
      </w:r>
    </w:p>
    <w:p w14:paraId="61793B3A" w14:textId="77777777" w:rsidR="008D6ED4" w:rsidRDefault="008D6ED4">
      <w:pPr>
        <w:ind w:left="708"/>
        <w:rPr>
          <w:rFonts w:ascii="Open Baskerville 0.0.53" w:hAnsi="Open Baskerville 0.0.53"/>
          <w:lang w:val="en-US"/>
        </w:rPr>
      </w:pPr>
    </w:p>
    <w:p w14:paraId="02E20753" w14:textId="77777777" w:rsidR="008D6ED4" w:rsidRDefault="00437A9F">
      <w:pPr>
        <w:pStyle w:val="Heading2"/>
        <w:ind w:left="720"/>
      </w:pPr>
      <w:bookmarkStart w:id="22" w:name="_Toc412668188"/>
      <w:bookmarkEnd w:id="22"/>
      <w:r>
        <w:t>The sorting mechanism</w:t>
      </w:r>
    </w:p>
    <w:p w14:paraId="343FBA2B" w14:textId="77777777" w:rsidR="008D6ED4" w:rsidRDefault="008D6ED4">
      <w:pPr>
        <w:ind w:left="708"/>
        <w:rPr>
          <w:rFonts w:ascii="Open Baskerville 0.0.53" w:hAnsi="Open Baskerville 0.0.53"/>
        </w:rPr>
      </w:pPr>
    </w:p>
    <w:p w14:paraId="0BD5D440" w14:textId="77777777" w:rsidR="008D6ED4" w:rsidRDefault="00437A9F">
      <w:pPr>
        <w:pStyle w:val="TextBody"/>
        <w:ind w:left="708"/>
      </w:pPr>
      <w:r>
        <w:rPr>
          <w:rFonts w:ascii="Open Baskerville 0.0.53" w:hAnsi="Open Baskerville 0.0.53"/>
          <w:lang w:val="en-GB"/>
        </w:rPr>
        <w:t xml:space="preserve">For the mechanism that does the actual sorting we chose between a </w:t>
      </w:r>
      <w:proofErr w:type="gramStart"/>
      <w:r>
        <w:rPr>
          <w:rFonts w:ascii="Open Baskerville 0.0.53" w:hAnsi="Open Baskerville 0.0.53"/>
          <w:lang w:val="en-GB"/>
        </w:rPr>
        <w:t>number</w:t>
      </w:r>
      <w:proofErr w:type="gramEnd"/>
      <w:r>
        <w:rPr>
          <w:rFonts w:ascii="Open Baskerville 0.0.53" w:hAnsi="Open Baskerville 0.0.53"/>
          <w:lang w:val="en-GB"/>
        </w:rPr>
        <w:t xml:space="preserve"> of different designs. These designs are listed and explained below.</w:t>
      </w:r>
    </w:p>
    <w:p w14:paraId="253C5073" w14:textId="77777777" w:rsidR="008D6ED4" w:rsidRDefault="00437A9F">
      <w:pPr>
        <w:pStyle w:val="TextBody"/>
        <w:ind w:left="708"/>
      </w:pPr>
      <w:r>
        <w:rPr>
          <w:rFonts w:ascii="Open Baskerville 0.0.53" w:hAnsi="Open Baskerville 0.0.53"/>
          <w:lang w:val="en-GB"/>
        </w:rPr>
        <w:t xml:space="preserve">The first, and most simple design was to use just one conveyor belt that would move left or right based on the colour of the disks. This design is listed under the use of the conveyor belt </w:t>
      </w:r>
      <w:proofErr w:type="gramStart"/>
      <w:r>
        <w:rPr>
          <w:rFonts w:ascii="Open Baskerville 0.0.53" w:hAnsi="Open Baskerville 0.0.53"/>
          <w:lang w:val="en-GB"/>
        </w:rPr>
        <w:t>above,</w:t>
      </w:r>
      <w:proofErr w:type="gramEnd"/>
      <w:r>
        <w:rPr>
          <w:rFonts w:ascii="Open Baskerville 0.0.53" w:hAnsi="Open Baskerville 0.0.53"/>
          <w:lang w:val="en-GB"/>
        </w:rPr>
        <w:t xml:space="preserve"> this is why I will not describe it again.</w:t>
      </w:r>
    </w:p>
    <w:p w14:paraId="15E72445" w14:textId="77777777" w:rsidR="008D6ED4" w:rsidRDefault="00437A9F">
      <w:pPr>
        <w:pStyle w:val="TextBody"/>
        <w:ind w:left="708"/>
      </w:pPr>
      <w:r>
        <w:rPr>
          <w:rFonts w:ascii="Open Baskerville 0.0.53" w:hAnsi="Open Baskerville 0.0.53"/>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5F673266" w14:textId="77777777" w:rsidR="008D6ED4" w:rsidRDefault="00437A9F">
      <w:pPr>
        <w:pStyle w:val="TextBody"/>
        <w:ind w:left="708"/>
      </w:pPr>
      <w:r>
        <w:rPr>
          <w:rFonts w:ascii="Open Baskerville 0.0.53" w:hAnsi="Open Baskerville 0.0.53"/>
          <w:lang w:val="en-GB"/>
        </w:rPr>
        <w:t xml:space="preserve">The second conveyor belt was faster than the first design with only one belt, however we soon realized that we could do this even faster. By removing the second belt and replacing it with a seesaw that could be angled to face one of the </w:t>
      </w:r>
      <w:proofErr w:type="gramStart"/>
      <w:r>
        <w:rPr>
          <w:rFonts w:ascii="Open Baskerville 0.0.53" w:hAnsi="Open Baskerville 0.0.53"/>
          <w:lang w:val="en-GB"/>
        </w:rPr>
        <w:t>two sorted</w:t>
      </w:r>
      <w:proofErr w:type="gramEnd"/>
      <w:r>
        <w:rPr>
          <w:rFonts w:ascii="Open Baskerville 0.0.53" w:hAnsi="Open Baskerville 0.0.53"/>
          <w:lang w:val="en-GB"/>
        </w:rPr>
        <w:t xml:space="preserve"> containers, we could increase the speed even more. Since the disk would essentially be sorted the moment it reached the end of the conveyor belt. This would be a great </w:t>
      </w:r>
      <w:r>
        <w:rPr>
          <w:rFonts w:ascii="Open Baskerville 0.0.53" w:hAnsi="Open Baskerville 0.0.53"/>
          <w:lang w:val="en-GB"/>
        </w:rPr>
        <w:lastRenderedPageBreak/>
        <w:t>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150549E6" w14:textId="77777777" w:rsidR="008D6ED4" w:rsidRDefault="00437A9F">
      <w:pPr>
        <w:pStyle w:val="TextBody"/>
        <w:ind w:left="708"/>
      </w:pPr>
      <w:r>
        <w:rPr>
          <w:rFonts w:ascii="Open Baskerville 0.0.53" w:hAnsi="Open Baskerville 0.0.53"/>
          <w:lang w:val="en-GB"/>
        </w:rPr>
        <w:t>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w:t>
      </w:r>
      <w:r>
        <w:rPr>
          <w:rFonts w:ascii="Open Baskerville 0.0.53" w:hAnsi="Open Baskerville 0.0.53"/>
          <w:vertAlign w:val="superscript"/>
          <w:lang w:val="en-GB"/>
        </w:rPr>
        <w:t>o</w:t>
      </w:r>
      <w:r>
        <w:rPr>
          <w:rFonts w:ascii="Open Baskerville 0.0.53" w:hAnsi="Open Baskerville 0.0.53"/>
          <w:lang w:val="en-GB"/>
        </w:rPr>
        <w:t xml:space="preserve"> angle thus pushing the disk of the side of the belt and into the collection box. The second colour could just continue while the wedge was pulled back and off the end of the belt. This means that the design cuts off part of the machine at the end and allowing us to make the machine lower than before.</w:t>
      </w:r>
    </w:p>
    <w:p w14:paraId="06F0C40A" w14:textId="77777777" w:rsidR="008D6ED4" w:rsidRDefault="00437A9F">
      <w:pPr>
        <w:pStyle w:val="TextBody"/>
        <w:ind w:left="708"/>
      </w:pPr>
      <w:r>
        <w:rPr>
          <w:rFonts w:ascii="Open Baskerville 0.0.53" w:hAnsi="Open Baskerville 0.0.53"/>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pushing it very close to the machine. Aside from saving space, this also allowed the wedge to move much less, since it only has to move just over 1cm above the conveyor belt rather than move all the way over it to the side. This final design does not sacrifice any reliability from its predecessors while being the fastest. It also takes </w:t>
      </w:r>
      <w:proofErr w:type="gramStart"/>
      <w:r>
        <w:rPr>
          <w:rFonts w:ascii="Open Baskerville 0.0.53" w:hAnsi="Open Baskerville 0.0.53"/>
          <w:lang w:val="en-GB"/>
        </w:rPr>
        <w:t>by  far</w:t>
      </w:r>
      <w:proofErr w:type="gramEnd"/>
      <w:r>
        <w:rPr>
          <w:rFonts w:ascii="Open Baskerville 0.0.53" w:hAnsi="Open Baskerville 0.0.53"/>
          <w:lang w:val="en-GB"/>
        </w:rPr>
        <w:t xml:space="preserve"> the lowest amount of floor space, characterized by the fact that this final design including this sorting mechanism is our only design that fits on only one of the two provided floor plates. For these reasons we believe this design for the sorting mechanism to be the best.</w:t>
      </w:r>
    </w:p>
    <w:p w14:paraId="5D9D720C" w14:textId="77777777" w:rsidR="008D6ED4" w:rsidRDefault="008D6ED4">
      <w:pPr>
        <w:pStyle w:val="Heading2"/>
        <w:rPr>
          <w:rFonts w:ascii="Open Baskerville 0.0.53" w:hAnsi="Open Baskerville 0.0.53" w:hint="eastAsia"/>
          <w:lang w:val="en-US"/>
        </w:rPr>
      </w:pPr>
    </w:p>
    <w:p w14:paraId="7C2D1BF5" w14:textId="77777777" w:rsidR="008D6ED4" w:rsidRDefault="008D6ED4">
      <w:pPr>
        <w:rPr>
          <w:rFonts w:ascii="Open Baskerville 0.0.53" w:hAnsi="Open Baskerville 0.0.53"/>
        </w:rPr>
      </w:pPr>
    </w:p>
    <w:sectPr w:rsidR="008D6ED4">
      <w:footerReference w:type="default" r:id="rId11"/>
      <w:pgSz w:w="11906" w:h="16838"/>
      <w:pgMar w:top="1440" w:right="1440" w:bottom="1440" w:left="1440" w:header="0" w:footer="708" w:gutter="0"/>
      <w:pgNumType w:start="1"/>
      <w:cols w:space="720"/>
      <w:formProt w:val="0"/>
      <w:titlePg/>
      <w:docGrid w:linePitch="36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5FEA1" w14:textId="77777777" w:rsidR="00324FB7" w:rsidRDefault="00437A9F">
      <w:pPr>
        <w:spacing w:after="0" w:line="240" w:lineRule="auto"/>
      </w:pPr>
      <w:r>
        <w:separator/>
      </w:r>
    </w:p>
  </w:endnote>
  <w:endnote w:type="continuationSeparator" w:id="0">
    <w:p w14:paraId="13D92AAA" w14:textId="77777777" w:rsidR="00324FB7" w:rsidRDefault="00437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erif">
    <w:altName w:val="Liberation Serif Bold"/>
    <w:charset w:val="01"/>
    <w:family w:val="roman"/>
    <w:pitch w:val="variable"/>
  </w:font>
  <w:font w:name="Calibri Light">
    <w:altName w:val="Times New Roman"/>
    <w:charset w:val="01"/>
    <w:family w:val="roman"/>
    <w:pitch w:val="variable"/>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pen Baskerville 0.0.53">
    <w:altName w:val="Times New Roman"/>
    <w:charset w:val="01"/>
    <w:family w:val="auto"/>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782472"/>
      <w:docPartObj>
        <w:docPartGallery w:val="Page Numbers (Bottom of Page)"/>
        <w:docPartUnique/>
      </w:docPartObj>
    </w:sdtPr>
    <w:sdtEndPr/>
    <w:sdtContent>
      <w:p w14:paraId="63511504" w14:textId="77777777" w:rsidR="008D6ED4" w:rsidRDefault="00437A9F">
        <w:pPr>
          <w:pStyle w:val="Footer"/>
          <w:jc w:val="center"/>
        </w:pPr>
        <w:r>
          <w:fldChar w:fldCharType="begin"/>
        </w:r>
        <w:r>
          <w:instrText>PAGE</w:instrText>
        </w:r>
        <w:r>
          <w:fldChar w:fldCharType="separate"/>
        </w:r>
        <w:r w:rsidR="00EA1379">
          <w:rPr>
            <w:noProof/>
          </w:rPr>
          <w:t>3</w:t>
        </w:r>
        <w:r>
          <w:fldChar w:fldCharType="end"/>
        </w:r>
      </w:p>
    </w:sdtContent>
  </w:sdt>
  <w:p w14:paraId="38A0339D" w14:textId="77777777" w:rsidR="008D6ED4" w:rsidRDefault="008D6E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058E3" w14:textId="77777777" w:rsidR="00324FB7" w:rsidRDefault="00437A9F">
      <w:pPr>
        <w:spacing w:after="0" w:line="240" w:lineRule="auto"/>
      </w:pPr>
      <w:r>
        <w:separator/>
      </w:r>
    </w:p>
  </w:footnote>
  <w:footnote w:type="continuationSeparator" w:id="0">
    <w:p w14:paraId="2CFB4F6A" w14:textId="77777777" w:rsidR="00324FB7" w:rsidRDefault="00437A9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3702"/>
    <w:multiLevelType w:val="multilevel"/>
    <w:tmpl w:val="276A53E4"/>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
    <w:nsid w:val="443024AE"/>
    <w:multiLevelType w:val="multilevel"/>
    <w:tmpl w:val="A0AA1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1F4376C"/>
    <w:multiLevelType w:val="multilevel"/>
    <w:tmpl w:val="F26A889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
    <w:nsid w:val="5B9D5F19"/>
    <w:multiLevelType w:val="multilevel"/>
    <w:tmpl w:val="0FF6B186"/>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nsid w:val="66CD1DA0"/>
    <w:multiLevelType w:val="multilevel"/>
    <w:tmpl w:val="77F699D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2AD2CEA"/>
    <w:multiLevelType w:val="multilevel"/>
    <w:tmpl w:val="910CF7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ED4"/>
    <w:rsid w:val="00324FB7"/>
    <w:rsid w:val="00437A9F"/>
    <w:rsid w:val="008D6ED4"/>
    <w:rsid w:val="00EA137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B1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5D"/>
    <w:pPr>
      <w:suppressAutoHyphens/>
      <w:spacing w:after="160"/>
    </w:pPr>
    <w:rPr>
      <w:rFonts w:ascii="Baskerville Old Face" w:hAnsi="Baskerville Old Face"/>
      <w:sz w:val="24"/>
      <w:lang w:val="en-GB"/>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lang w:val="uz-Cyrl-UZ" w:eastAsia="uz-Cyrl-UZ" w:bidi="uz-Cyrl-UZ"/>
    </w:rPr>
  </w:style>
  <w:style w:type="character" w:customStyle="1" w:styleId="ListLabel1">
    <w:name w:val="ListLabel 1"/>
    <w:rPr>
      <w:rFonts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8105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stParagraph">
    <w:name w:val="List Paragraph"/>
    <w:basedOn w:val="Normal"/>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suppressAutoHyphens/>
      <w:spacing w:line="240" w:lineRule="auto"/>
    </w:pPr>
    <w:rPr>
      <w:rFonts w:ascii="Helvetica" w:eastAsia="Arial Unicode MS" w:hAnsi="Helvetica" w:cs="Arial Unicode MS"/>
      <w:color w:val="000000"/>
      <w:sz w:val="24"/>
      <w:lang w:val="en-US" w:eastAsia="nl-NL"/>
    </w:r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link w:val="BalloonTextChar"/>
    <w:uiPriority w:val="99"/>
    <w:semiHidden/>
    <w:unhideWhenUsed/>
    <w:rsid w:val="00437A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A9F"/>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A5D"/>
    <w:pPr>
      <w:suppressAutoHyphens/>
      <w:spacing w:after="160"/>
    </w:pPr>
    <w:rPr>
      <w:rFonts w:ascii="Baskerville Old Face" w:hAnsi="Baskerville Old Face"/>
      <w:sz w:val="24"/>
      <w:lang w:val="en-GB"/>
    </w:rPr>
  </w:style>
  <w:style w:type="paragraph" w:styleId="Heading1">
    <w:name w:val="heading 1"/>
    <w:basedOn w:val="Normal"/>
    <w:link w:val="Heading1Char"/>
    <w:uiPriority w:val="9"/>
    <w:qFormat/>
    <w:rsid w:val="00110A5D"/>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110A5D"/>
    <w:rPr>
      <w:rFonts w:ascii="Baskerville Old Face" w:eastAsiaTheme="minorEastAsia" w:hAnsi="Baskerville Old Face"/>
      <w:sz w:val="24"/>
      <w:lang w:eastAsia="nl-NL"/>
    </w:rPr>
  </w:style>
  <w:style w:type="character" w:customStyle="1" w:styleId="HeaderChar">
    <w:name w:val="Header Char"/>
    <w:basedOn w:val="DefaultParagraphFont"/>
    <w:link w:val="Header"/>
    <w:uiPriority w:val="99"/>
    <w:rsid w:val="00E65536"/>
  </w:style>
  <w:style w:type="character" w:customStyle="1" w:styleId="FooterChar">
    <w:name w:val="Footer Char"/>
    <w:basedOn w:val="DefaultParagraphFont"/>
    <w:link w:val="Footer"/>
    <w:uiPriority w:val="99"/>
    <w:rsid w:val="00E65536"/>
  </w:style>
  <w:style w:type="character" w:customStyle="1" w:styleId="Heading1Char">
    <w:name w:val="Heading 1 Char"/>
    <w:basedOn w:val="DefaultParagraphFont"/>
    <w:link w:val="Heading1"/>
    <w:uiPriority w:val="9"/>
    <w:rsid w:val="00110A5D"/>
    <w:rPr>
      <w:rFonts w:ascii="Baskerville Old Face" w:eastAsiaTheme="majorEastAsia" w:hAnsi="Baskerville Old Face" w:cstheme="majorBidi"/>
      <w:color w:val="000000" w:themeColor="text1"/>
      <w:sz w:val="32"/>
      <w:szCs w:val="32"/>
    </w:rPr>
  </w:style>
  <w:style w:type="character" w:customStyle="1" w:styleId="Heading2Char">
    <w:name w:val="Heading 2 Char"/>
    <w:basedOn w:val="DefaultParagraphFont"/>
    <w:link w:val="Heading2"/>
    <w:uiPriority w:val="9"/>
    <w:rsid w:val="00110A5D"/>
    <w:rPr>
      <w:rFonts w:ascii="Baskerville Old Face" w:eastAsiaTheme="majorEastAsia" w:hAnsi="Baskerville Old Face" w:cstheme="majorBidi"/>
      <w:color w:val="000000" w:themeColor="text1"/>
      <w:sz w:val="26"/>
      <w:szCs w:val="26"/>
    </w:rPr>
  </w:style>
  <w:style w:type="character" w:customStyle="1" w:styleId="Heading3Char">
    <w:name w:val="Heading 3 Char"/>
    <w:basedOn w:val="DefaultParagraphFont"/>
    <w:link w:val="Heading3"/>
    <w:uiPriority w:val="9"/>
    <w:rsid w:val="00110A5D"/>
    <w:rPr>
      <w:rFonts w:ascii="Baskerville Old Face" w:eastAsiaTheme="majorEastAsia" w:hAnsi="Baskerville Old Face" w:cstheme="majorBidi"/>
      <w:color w:val="000000" w:themeColor="text1"/>
      <w:sz w:val="24"/>
      <w:szCs w:val="24"/>
    </w:rPr>
  </w:style>
  <w:style w:type="character" w:customStyle="1" w:styleId="TitleChar">
    <w:name w:val="Title Char"/>
    <w:basedOn w:val="DefaultParagraphFont"/>
    <w:link w:val="Title"/>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DefaultParagraphFont"/>
    <w:uiPriority w:val="99"/>
    <w:unhideWhenUsed/>
    <w:rsid w:val="0093218C"/>
    <w:rPr>
      <w:color w:val="0563C1" w:themeColor="hyperlink"/>
      <w:u w:val="single"/>
      <w:lang w:val="uz-Cyrl-UZ" w:eastAsia="uz-Cyrl-UZ" w:bidi="uz-Cyrl-UZ"/>
    </w:rPr>
  </w:style>
  <w:style w:type="character" w:customStyle="1" w:styleId="ListLabel1">
    <w:name w:val="ListLabel 1"/>
    <w:rPr>
      <w:rFonts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8105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st">
    <w:name w:val="List"/>
    <w:basedOn w:val="TextBody"/>
  </w:style>
  <w:style w:type="paragraph" w:styleId="Caption">
    <w:name w:val="caption"/>
    <w:basedOn w:val="Normal"/>
    <w:pPr>
      <w:suppressLineNumbers/>
      <w:spacing w:before="120" w:after="120"/>
    </w:pPr>
    <w:rPr>
      <w:rFonts w:cs="FreeSans"/>
      <w:i/>
      <w:iCs/>
      <w:szCs w:val="24"/>
    </w:rPr>
  </w:style>
  <w:style w:type="paragraph" w:customStyle="1" w:styleId="Index">
    <w:name w:val="Index"/>
    <w:basedOn w:val="Normal"/>
    <w:pPr>
      <w:suppressLineNumbers/>
    </w:pPr>
    <w:rPr>
      <w:rFonts w:cs="FreeSans"/>
    </w:rPr>
  </w:style>
  <w:style w:type="paragraph" w:styleId="NoSpacing">
    <w:name w:val="No Spacing"/>
    <w:link w:val="NoSpacing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Header">
    <w:name w:val="header"/>
    <w:basedOn w:val="Normal"/>
    <w:link w:val="HeaderChar"/>
    <w:uiPriority w:val="99"/>
    <w:unhideWhenUsed/>
    <w:rsid w:val="00E65536"/>
    <w:pPr>
      <w:tabs>
        <w:tab w:val="center" w:pos="4513"/>
        <w:tab w:val="right" w:pos="9026"/>
      </w:tabs>
      <w:spacing w:after="0" w:line="240" w:lineRule="auto"/>
    </w:pPr>
  </w:style>
  <w:style w:type="paragraph" w:styleId="Footer">
    <w:name w:val="footer"/>
    <w:basedOn w:val="Normal"/>
    <w:link w:val="FooterChar"/>
    <w:uiPriority w:val="99"/>
    <w:unhideWhenUsed/>
    <w:rsid w:val="00E65536"/>
    <w:pPr>
      <w:tabs>
        <w:tab w:val="center" w:pos="4513"/>
        <w:tab w:val="right" w:pos="9026"/>
      </w:tabs>
      <w:spacing w:after="0" w:line="240" w:lineRule="auto"/>
    </w:pPr>
  </w:style>
  <w:style w:type="paragraph" w:styleId="Title">
    <w:name w:val="Title"/>
    <w:basedOn w:val="Normal"/>
    <w:link w:val="Title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Normal"/>
    <w:autoRedefine/>
    <w:uiPriority w:val="39"/>
    <w:unhideWhenUsed/>
    <w:rsid w:val="0093218C"/>
    <w:pPr>
      <w:spacing w:after="100"/>
    </w:pPr>
  </w:style>
  <w:style w:type="paragraph" w:customStyle="1" w:styleId="ContentsHeading">
    <w:name w:val="Contents Heading"/>
    <w:basedOn w:val="Heading1"/>
    <w:uiPriority w:val="39"/>
    <w:unhideWhenUsed/>
    <w:qFormat/>
    <w:rsid w:val="0093218C"/>
    <w:rPr>
      <w:rFonts w:asciiTheme="majorHAnsi" w:hAnsiTheme="majorHAnsi"/>
      <w:color w:val="2E74B5" w:themeColor="accent1" w:themeShade="BF"/>
      <w:lang w:eastAsia="nl-NL"/>
    </w:rPr>
  </w:style>
  <w:style w:type="paragraph" w:customStyle="1" w:styleId="Contents2">
    <w:name w:val="Contents 2"/>
    <w:basedOn w:val="Normal"/>
    <w:autoRedefine/>
    <w:uiPriority w:val="39"/>
    <w:unhideWhenUsed/>
    <w:rsid w:val="0093218C"/>
    <w:pPr>
      <w:spacing w:after="100"/>
      <w:ind w:left="240"/>
    </w:pPr>
  </w:style>
  <w:style w:type="paragraph" w:customStyle="1" w:styleId="Contents3">
    <w:name w:val="Contents 3"/>
    <w:basedOn w:val="Normal"/>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styleId="ListParagraph">
    <w:name w:val="List Paragraph"/>
    <w:basedOn w:val="Normal"/>
    <w:uiPriority w:val="34"/>
    <w:qFormat/>
    <w:rsid w:val="00085467"/>
    <w:pPr>
      <w:ind w:left="720"/>
      <w:contextualSpacing/>
    </w:pPr>
    <w:rPr>
      <w:rFonts w:ascii="Calibri" w:eastAsiaTheme="minorEastAsia" w:hAnsi="Calibri" w:cs="Times New Roman"/>
      <w:sz w:val="22"/>
    </w:rPr>
  </w:style>
  <w:style w:type="paragraph" w:customStyle="1" w:styleId="Default">
    <w:name w:val="Default"/>
    <w:rsid w:val="00291109"/>
    <w:pPr>
      <w:suppressAutoHyphens/>
      <w:spacing w:line="240" w:lineRule="auto"/>
    </w:pPr>
    <w:rPr>
      <w:rFonts w:ascii="Helvetica" w:eastAsia="Arial Unicode MS" w:hAnsi="Helvetica" w:cs="Arial Unicode MS"/>
      <w:color w:val="000000"/>
      <w:sz w:val="24"/>
      <w:lang w:val="en-US" w:eastAsia="nl-NL"/>
    </w:rPr>
  </w:style>
  <w:style w:type="paragraph" w:customStyle="1" w:styleId="Quotations">
    <w:name w:val="Quotations"/>
    <w:basedOn w:val="Normal"/>
  </w:style>
  <w:style w:type="paragraph" w:styleId="Subtitle">
    <w:name w:val="Subtitle"/>
    <w:basedOn w:val="Heading"/>
  </w:style>
  <w:style w:type="paragraph" w:styleId="BalloonText">
    <w:name w:val="Balloon Text"/>
    <w:basedOn w:val="Normal"/>
    <w:link w:val="BalloonTextChar"/>
    <w:uiPriority w:val="99"/>
    <w:semiHidden/>
    <w:unhideWhenUsed/>
    <w:rsid w:val="00437A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A9F"/>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DFEFD-0AD4-9B4D-89CA-C18D3E0E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2106</Words>
  <Characters>12009</Characters>
  <Application>Microsoft Macintosh Word</Application>
  <DocSecurity>0</DocSecurity>
  <Lines>100</Lines>
  <Paragraphs>28</Paragraphs>
  <ScaleCrop>false</ScaleCrop>
  <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Wigger Boelens</cp:lastModifiedBy>
  <cp:revision>10</cp:revision>
  <dcterms:created xsi:type="dcterms:W3CDTF">2015-02-25T21:55:00Z</dcterms:created>
  <dcterms:modified xsi:type="dcterms:W3CDTF">2015-02-26T17:04:00Z</dcterms:modified>
  <dc:language>en-US</dc:language>
</cp:coreProperties>
</file>